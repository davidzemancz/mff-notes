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55F23F1B" w14:textId="45CF88EF" w:rsidR="007C3187" w:rsidRPr="00E01BAE" w:rsidRDefault="00C674A0" w:rsidP="00463884">
      <w:pPr>
        <w:pStyle w:val="Nadpis1"/>
        <w:rPr>
          <w:color w:val="0D0D0D" w:themeColor="text1" w:themeTint="F2"/>
        </w:rPr>
      </w:pPr>
      <w:r w:rsidRPr="00E01BAE">
        <w:rPr>
          <w:color w:val="0D0D0D" w:themeColor="text1" w:themeTint="F2"/>
        </w:rPr>
        <w:t>P</w:t>
      </w:r>
      <w:r w:rsidR="007C3187" w:rsidRPr="00E01BAE">
        <w:rPr>
          <w:color w:val="0D0D0D" w:themeColor="text1" w:themeTint="F2"/>
        </w:rPr>
        <w:t>řehled</w:t>
      </w:r>
    </w:p>
    <w:p w14:paraId="693C90B8" w14:textId="77777777" w:rsidR="007C3187" w:rsidRPr="00E01BAE" w:rsidRDefault="007C3187" w:rsidP="007C3187">
      <w:pPr>
        <w:pStyle w:val="Nadpis2"/>
        <w:rPr>
          <w:color w:val="0D0D0D" w:themeColor="text1" w:themeTint="F2"/>
        </w:rPr>
      </w:pPr>
      <w:r w:rsidRPr="00E01BAE">
        <w:rPr>
          <w:color w:val="0D0D0D" w:themeColor="text1" w:themeTint="F2"/>
        </w:rPr>
        <w:t>Definice algoritmu</w:t>
      </w:r>
    </w:p>
    <w:p w14:paraId="5388DE06" w14:textId="77777777" w:rsidR="007C3187" w:rsidRPr="00E01BAE" w:rsidRDefault="007C3187" w:rsidP="007C3187">
      <w:pPr>
        <w:pStyle w:val="Odstavecseseznamem"/>
        <w:numPr>
          <w:ilvl w:val="0"/>
          <w:numId w:val="5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Výpočetní model RAM</w:t>
      </w:r>
    </w:p>
    <w:p w14:paraId="4174F69F" w14:textId="77777777" w:rsidR="007C3187" w:rsidRPr="00E01BAE" w:rsidRDefault="007C3187" w:rsidP="007C3187">
      <w:pPr>
        <w:pStyle w:val="Odstavecseseznamem"/>
        <w:numPr>
          <w:ilvl w:val="0"/>
          <w:numId w:val="5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Čas a prostor konkrétního výpočtu</w:t>
      </w:r>
    </w:p>
    <w:p w14:paraId="31D721C6" w14:textId="77777777" w:rsidR="007C3187" w:rsidRPr="00E01BAE" w:rsidRDefault="007C3187" w:rsidP="007C3187">
      <w:pPr>
        <w:pStyle w:val="Odstavecseseznamem"/>
        <w:numPr>
          <w:ilvl w:val="0"/>
          <w:numId w:val="5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Časová a prostorová složitost</w:t>
      </w:r>
    </w:p>
    <w:p w14:paraId="5B78AA11" w14:textId="77777777" w:rsidR="007C3187" w:rsidRPr="00E01BAE" w:rsidRDefault="007C3187" w:rsidP="007C3187">
      <w:pPr>
        <w:pStyle w:val="Odstavecseseznamem"/>
        <w:numPr>
          <w:ilvl w:val="0"/>
          <w:numId w:val="5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Asymptotická notace: O, Ω, Θ</w:t>
      </w:r>
    </w:p>
    <w:p w14:paraId="798F8A83" w14:textId="77777777" w:rsidR="007C3187" w:rsidRPr="00E01BAE" w:rsidRDefault="007C3187" w:rsidP="007C3187">
      <w:pPr>
        <w:pStyle w:val="Nadpis2"/>
        <w:rPr>
          <w:color w:val="0D0D0D" w:themeColor="text1" w:themeTint="F2"/>
        </w:rPr>
      </w:pPr>
      <w:r w:rsidRPr="00E01BAE">
        <w:rPr>
          <w:color w:val="0D0D0D" w:themeColor="text1" w:themeTint="F2"/>
        </w:rPr>
        <w:t>Základní grafové algoritmy</w:t>
      </w:r>
    </w:p>
    <w:p w14:paraId="2FFC836C" w14:textId="4D5660D6" w:rsidR="007C3187" w:rsidRPr="00E01BAE" w:rsidRDefault="007C3187" w:rsidP="007C3187">
      <w:pPr>
        <w:pStyle w:val="Odstavecseseznamem"/>
        <w:numPr>
          <w:ilvl w:val="0"/>
          <w:numId w:val="6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Prohledávání do šířky (BFS)</w:t>
      </w:r>
    </w:p>
    <w:p w14:paraId="1ADD6B39" w14:textId="2E6F50FE" w:rsidR="007C3187" w:rsidRPr="00E01BAE" w:rsidRDefault="007C3187" w:rsidP="007C3187">
      <w:pPr>
        <w:pStyle w:val="Odstavecseseznamem"/>
        <w:numPr>
          <w:ilvl w:val="0"/>
          <w:numId w:val="6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Prohledávání do hloubky (DFS)</w:t>
      </w:r>
    </w:p>
    <w:p w14:paraId="00DCA2F6" w14:textId="33073B22" w:rsidR="007C3187" w:rsidRPr="00E01BAE" w:rsidRDefault="007C3187" w:rsidP="007C3187">
      <w:pPr>
        <w:pStyle w:val="Odstavecseseznamem"/>
        <w:numPr>
          <w:ilvl w:val="0"/>
          <w:numId w:val="6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Klasifikace hran v DFS</w:t>
      </w:r>
    </w:p>
    <w:p w14:paraId="46EACC10" w14:textId="7730AC06" w:rsidR="007C3187" w:rsidRPr="00E01BAE" w:rsidRDefault="007C3187" w:rsidP="007C3187">
      <w:pPr>
        <w:pStyle w:val="Odstavecseseznamem"/>
        <w:numPr>
          <w:ilvl w:val="0"/>
          <w:numId w:val="6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Hledání mostů</w:t>
      </w:r>
    </w:p>
    <w:p w14:paraId="38A364D5" w14:textId="2A7DFEA4" w:rsidR="007C3187" w:rsidRPr="00E01BAE" w:rsidRDefault="007C3187" w:rsidP="007C3187">
      <w:pPr>
        <w:pStyle w:val="Odstavecseseznamem"/>
        <w:numPr>
          <w:ilvl w:val="0"/>
          <w:numId w:val="6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Algoritmy pro orientované grafy</w:t>
      </w:r>
    </w:p>
    <w:p w14:paraId="520B09AA" w14:textId="7851321A" w:rsidR="007C3187" w:rsidRPr="00E01BAE" w:rsidRDefault="007C3187" w:rsidP="007C3187">
      <w:pPr>
        <w:pStyle w:val="Odstavecseseznamem"/>
        <w:numPr>
          <w:ilvl w:val="0"/>
          <w:numId w:val="6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Detekce cyklů pomocí DFS</w:t>
      </w:r>
    </w:p>
    <w:p w14:paraId="72461982" w14:textId="063E9066" w:rsidR="007C3187" w:rsidRPr="00E01BAE" w:rsidRDefault="007C3187" w:rsidP="007C3187">
      <w:pPr>
        <w:pStyle w:val="Odstavecseseznamem"/>
        <w:numPr>
          <w:ilvl w:val="0"/>
          <w:numId w:val="6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Acyklický orientovaný graf (DAG), zdroj, stok</w:t>
      </w:r>
    </w:p>
    <w:p w14:paraId="6488CD4C" w14:textId="5E26A2ED" w:rsidR="007C3187" w:rsidRPr="00E01BAE" w:rsidRDefault="007C3187" w:rsidP="007C3187">
      <w:pPr>
        <w:pStyle w:val="Odstavecseseznamem"/>
        <w:numPr>
          <w:ilvl w:val="0"/>
          <w:numId w:val="6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Topologické uspořádání </w:t>
      </w:r>
      <w:proofErr w:type="spellStart"/>
      <w:r w:rsidRPr="00E01BAE">
        <w:rPr>
          <w:color w:val="0D0D0D" w:themeColor="text1" w:themeTint="F2"/>
        </w:rPr>
        <w:t>DAGu</w:t>
      </w:r>
      <w:proofErr w:type="spellEnd"/>
    </w:p>
    <w:p w14:paraId="71C41D05" w14:textId="1374763D" w:rsidR="007C3187" w:rsidRPr="00E01BAE" w:rsidRDefault="007C3187" w:rsidP="007C3187">
      <w:pPr>
        <w:pStyle w:val="Odstavecseseznamem"/>
        <w:numPr>
          <w:ilvl w:val="0"/>
          <w:numId w:val="6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Konstrukce topologického uspořádání</w:t>
      </w:r>
    </w:p>
    <w:p w14:paraId="35A2FC96" w14:textId="5ADE7275" w:rsidR="007C3187" w:rsidRPr="00E01BAE" w:rsidRDefault="007C3187" w:rsidP="007C3187">
      <w:pPr>
        <w:pStyle w:val="Odstavecseseznamem"/>
        <w:numPr>
          <w:ilvl w:val="0"/>
          <w:numId w:val="6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Princip indukce podle topologického uspořádání</w:t>
      </w:r>
    </w:p>
    <w:p w14:paraId="28FDDEFA" w14:textId="6794C088" w:rsidR="007C3187" w:rsidRPr="00E01BAE" w:rsidRDefault="007C3187" w:rsidP="007C3187">
      <w:pPr>
        <w:pStyle w:val="Odstavecseseznamem"/>
        <w:numPr>
          <w:ilvl w:val="0"/>
          <w:numId w:val="6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Počet cest mezi dvěma vrcholy v </w:t>
      </w:r>
      <w:proofErr w:type="spellStart"/>
      <w:r w:rsidRPr="00E01BAE">
        <w:rPr>
          <w:color w:val="0D0D0D" w:themeColor="text1" w:themeTint="F2"/>
        </w:rPr>
        <w:t>DAGu</w:t>
      </w:r>
      <w:proofErr w:type="spellEnd"/>
    </w:p>
    <w:p w14:paraId="30673B83" w14:textId="49804C91" w:rsidR="007C3187" w:rsidRPr="00E01BAE" w:rsidRDefault="007C3187" w:rsidP="007C3187">
      <w:pPr>
        <w:pStyle w:val="Odstavecseseznamem"/>
        <w:numPr>
          <w:ilvl w:val="0"/>
          <w:numId w:val="6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Silná souvislost, její komponenty, graf komponent</w:t>
      </w:r>
    </w:p>
    <w:p w14:paraId="00B4DE95" w14:textId="456147FD" w:rsidR="007C3187" w:rsidRPr="00E01BAE" w:rsidRDefault="007C3187" w:rsidP="007C3187">
      <w:pPr>
        <w:pStyle w:val="Odstavecseseznamem"/>
        <w:numPr>
          <w:ilvl w:val="0"/>
          <w:numId w:val="6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Rozklad grafu na komponenty silné souvislosti</w:t>
      </w:r>
    </w:p>
    <w:p w14:paraId="35CBACEE" w14:textId="77777777" w:rsidR="007C3187" w:rsidRPr="00E01BAE" w:rsidRDefault="007C3187" w:rsidP="007C3187">
      <w:pPr>
        <w:pStyle w:val="Nadpis3"/>
        <w:rPr>
          <w:color w:val="0D0D0D" w:themeColor="text1" w:themeTint="F2"/>
        </w:rPr>
      </w:pPr>
      <w:r w:rsidRPr="00E01BAE">
        <w:rPr>
          <w:color w:val="0D0D0D" w:themeColor="text1" w:themeTint="F2"/>
        </w:rPr>
        <w:t>Nejkratší cesty</w:t>
      </w:r>
    </w:p>
    <w:p w14:paraId="1F169D06" w14:textId="1EA45BB0" w:rsidR="007C3187" w:rsidRPr="00E01BAE" w:rsidRDefault="007C3187" w:rsidP="007C3187">
      <w:pPr>
        <w:pStyle w:val="Odstavecseseznamem"/>
        <w:numPr>
          <w:ilvl w:val="0"/>
          <w:numId w:val="7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Vzdálenost v grafu</w:t>
      </w:r>
    </w:p>
    <w:p w14:paraId="33C41E31" w14:textId="3A5042C0" w:rsidR="007C3187" w:rsidRPr="00E01BAE" w:rsidRDefault="007C3187" w:rsidP="007C3187">
      <w:pPr>
        <w:pStyle w:val="Odstavecseseznamem"/>
        <w:numPr>
          <w:ilvl w:val="0"/>
          <w:numId w:val="7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Trojúhelníková nerovnost pro vzdálenost</w:t>
      </w:r>
    </w:p>
    <w:p w14:paraId="41B1E273" w14:textId="3ABDE6AA" w:rsidR="007C3187" w:rsidRPr="00E01BAE" w:rsidRDefault="007C3187" w:rsidP="007C3187">
      <w:pPr>
        <w:pStyle w:val="Odstavecseseznamem"/>
        <w:numPr>
          <w:ilvl w:val="0"/>
          <w:numId w:val="7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Dijkstrův algoritmus</w:t>
      </w:r>
    </w:p>
    <w:p w14:paraId="71A37E5B" w14:textId="2EE3684B" w:rsidR="007C3187" w:rsidRPr="00E01BAE" w:rsidRDefault="007C3187" w:rsidP="007C3187">
      <w:pPr>
        <w:pStyle w:val="Odstavecseseznamem"/>
        <w:numPr>
          <w:ilvl w:val="0"/>
          <w:numId w:val="7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Implementace </w:t>
      </w:r>
      <w:proofErr w:type="spellStart"/>
      <w:r w:rsidRPr="00E01BAE">
        <w:rPr>
          <w:color w:val="0D0D0D" w:themeColor="text1" w:themeTint="F2"/>
        </w:rPr>
        <w:t>Dijkstrova</w:t>
      </w:r>
      <w:proofErr w:type="spellEnd"/>
      <w:r w:rsidRPr="00E01BAE">
        <w:rPr>
          <w:color w:val="0D0D0D" w:themeColor="text1" w:themeTint="F2"/>
        </w:rPr>
        <w:t xml:space="preserve"> algoritmu pomocí haldy</w:t>
      </w:r>
    </w:p>
    <w:p w14:paraId="52B6D693" w14:textId="11C91E7A" w:rsidR="007C3187" w:rsidRPr="00E01BAE" w:rsidRDefault="007C3187" w:rsidP="007C3187">
      <w:pPr>
        <w:pStyle w:val="Odstavecseseznamem"/>
        <w:numPr>
          <w:ilvl w:val="0"/>
          <w:numId w:val="7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Obecný relaxační algoritmus</w:t>
      </w:r>
    </w:p>
    <w:p w14:paraId="3A1311F3" w14:textId="479B93A5" w:rsidR="007C3187" w:rsidRPr="00E01BAE" w:rsidRDefault="007C3187" w:rsidP="007C3187">
      <w:pPr>
        <w:pStyle w:val="Odstavecseseznamem"/>
        <w:numPr>
          <w:ilvl w:val="0"/>
          <w:numId w:val="7"/>
        </w:numPr>
        <w:rPr>
          <w:color w:val="0D0D0D" w:themeColor="text1" w:themeTint="F2"/>
        </w:rPr>
      </w:pPr>
      <w:proofErr w:type="spellStart"/>
      <w:r w:rsidRPr="00E01BAE">
        <w:rPr>
          <w:color w:val="0D0D0D" w:themeColor="text1" w:themeTint="F2"/>
        </w:rPr>
        <w:t>Bellmanův</w:t>
      </w:r>
      <w:proofErr w:type="spellEnd"/>
      <w:r w:rsidRPr="00E01BAE">
        <w:rPr>
          <w:color w:val="0D0D0D" w:themeColor="text1" w:themeTint="F2"/>
        </w:rPr>
        <w:t>-Fordův algoritmus</w:t>
      </w:r>
    </w:p>
    <w:p w14:paraId="08A46069" w14:textId="77777777" w:rsidR="007C3187" w:rsidRPr="00E01BAE" w:rsidRDefault="007C3187" w:rsidP="007C3187">
      <w:pPr>
        <w:pStyle w:val="Nadpis3"/>
        <w:rPr>
          <w:color w:val="0D0D0D" w:themeColor="text1" w:themeTint="F2"/>
        </w:rPr>
      </w:pPr>
      <w:r w:rsidRPr="00E01BAE">
        <w:rPr>
          <w:color w:val="0D0D0D" w:themeColor="text1" w:themeTint="F2"/>
        </w:rPr>
        <w:t>Minimální kostry</w:t>
      </w:r>
    </w:p>
    <w:p w14:paraId="728045CF" w14:textId="70C28955" w:rsidR="007C3187" w:rsidRPr="00E01BAE" w:rsidRDefault="007C3187" w:rsidP="007C3187">
      <w:pPr>
        <w:pStyle w:val="Odstavecseseznamem"/>
        <w:numPr>
          <w:ilvl w:val="0"/>
          <w:numId w:val="8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Jarníkův algoritmus</w:t>
      </w:r>
    </w:p>
    <w:p w14:paraId="14BC1EFB" w14:textId="7DC9C07F" w:rsidR="007C3187" w:rsidRPr="00E01BAE" w:rsidRDefault="007C3187" w:rsidP="007C3187">
      <w:pPr>
        <w:pStyle w:val="Odstavecseseznamem"/>
        <w:numPr>
          <w:ilvl w:val="0"/>
          <w:numId w:val="8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Lemma o řezech</w:t>
      </w:r>
    </w:p>
    <w:p w14:paraId="03937BA0" w14:textId="21BDEDB3" w:rsidR="007C3187" w:rsidRPr="00E01BAE" w:rsidRDefault="007C3187" w:rsidP="007C3187">
      <w:pPr>
        <w:pStyle w:val="Odstavecseseznamem"/>
        <w:numPr>
          <w:ilvl w:val="0"/>
          <w:numId w:val="8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Jednoznačnost minimální kostry</w:t>
      </w:r>
    </w:p>
    <w:p w14:paraId="6009E2BE" w14:textId="5656AB08" w:rsidR="007C3187" w:rsidRPr="00E01BAE" w:rsidRDefault="007C3187" w:rsidP="007C3187">
      <w:pPr>
        <w:pStyle w:val="Odstavecseseznamem"/>
        <w:numPr>
          <w:ilvl w:val="0"/>
          <w:numId w:val="8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Borůvkův algoritmus</w:t>
      </w:r>
    </w:p>
    <w:p w14:paraId="709F61EC" w14:textId="11381470" w:rsidR="007C3187" w:rsidRPr="00E01BAE" w:rsidRDefault="007C3187" w:rsidP="007C3187">
      <w:pPr>
        <w:pStyle w:val="Odstavecseseznamem"/>
        <w:numPr>
          <w:ilvl w:val="0"/>
          <w:numId w:val="8"/>
        </w:numPr>
        <w:rPr>
          <w:color w:val="0D0D0D" w:themeColor="text1" w:themeTint="F2"/>
        </w:rPr>
      </w:pPr>
      <w:proofErr w:type="spellStart"/>
      <w:r w:rsidRPr="00E01BAE">
        <w:rPr>
          <w:color w:val="0D0D0D" w:themeColor="text1" w:themeTint="F2"/>
        </w:rPr>
        <w:t>Kruskalův</w:t>
      </w:r>
      <w:proofErr w:type="spellEnd"/>
      <w:r w:rsidRPr="00E01BAE">
        <w:rPr>
          <w:color w:val="0D0D0D" w:themeColor="text1" w:themeTint="F2"/>
        </w:rPr>
        <w:t xml:space="preserve"> algoritmus</w:t>
      </w:r>
    </w:p>
    <w:p w14:paraId="2D7C9DEF" w14:textId="77777777" w:rsidR="007C3187" w:rsidRPr="00E01BAE" w:rsidRDefault="007C3187" w:rsidP="007C3187">
      <w:pPr>
        <w:pStyle w:val="Odstavecseseznamem"/>
        <w:numPr>
          <w:ilvl w:val="0"/>
          <w:numId w:val="8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Union-</w:t>
      </w:r>
      <w:proofErr w:type="spellStart"/>
      <w:r w:rsidRPr="00E01BAE">
        <w:rPr>
          <w:color w:val="0D0D0D" w:themeColor="text1" w:themeTint="F2"/>
        </w:rPr>
        <w:t>Find</w:t>
      </w:r>
      <w:proofErr w:type="spellEnd"/>
    </w:p>
    <w:p w14:paraId="0F20CED0" w14:textId="77777777" w:rsidR="007C3187" w:rsidRPr="00E01BAE" w:rsidRDefault="007C3187" w:rsidP="007C3187">
      <w:pPr>
        <w:pStyle w:val="Nadpis2"/>
        <w:rPr>
          <w:color w:val="0D0D0D" w:themeColor="text1" w:themeTint="F2"/>
        </w:rPr>
      </w:pPr>
      <w:r w:rsidRPr="00E01BAE">
        <w:rPr>
          <w:color w:val="0D0D0D" w:themeColor="text1" w:themeTint="F2"/>
        </w:rPr>
        <w:t>Vyhledávací stromy</w:t>
      </w:r>
    </w:p>
    <w:p w14:paraId="47D35399" w14:textId="7EE55607" w:rsidR="007C3187" w:rsidRPr="00E01BAE" w:rsidRDefault="007C3187" w:rsidP="007C3187">
      <w:pPr>
        <w:pStyle w:val="Odstavecseseznamem"/>
        <w:numPr>
          <w:ilvl w:val="0"/>
          <w:numId w:val="9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Rozhraní slovníku, množiny a jejich uspořádaných verzí</w:t>
      </w:r>
    </w:p>
    <w:p w14:paraId="1D3572C5" w14:textId="109E8754" w:rsidR="007C3187" w:rsidRPr="00E01BAE" w:rsidRDefault="007C3187" w:rsidP="007C3187">
      <w:pPr>
        <w:pStyle w:val="Odstavecseseznamem"/>
        <w:numPr>
          <w:ilvl w:val="0"/>
          <w:numId w:val="9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Binární vyhledávací strom (BVS)</w:t>
      </w:r>
    </w:p>
    <w:p w14:paraId="33264A33" w14:textId="119E4CBD" w:rsidR="007C3187" w:rsidRPr="00E01BAE" w:rsidRDefault="007C3187" w:rsidP="007C3187">
      <w:pPr>
        <w:pStyle w:val="Odstavecseseznamem"/>
        <w:numPr>
          <w:ilvl w:val="0"/>
          <w:numId w:val="9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Operace </w:t>
      </w:r>
      <w:proofErr w:type="spellStart"/>
      <w:r w:rsidRPr="00E01BAE">
        <w:rPr>
          <w:color w:val="0D0D0D" w:themeColor="text1" w:themeTint="F2"/>
        </w:rPr>
        <w:t>Find</w:t>
      </w:r>
      <w:proofErr w:type="spellEnd"/>
      <w:r w:rsidRPr="00E01BAE">
        <w:rPr>
          <w:color w:val="0D0D0D" w:themeColor="text1" w:themeTint="F2"/>
        </w:rPr>
        <w:t xml:space="preserve">, Insert a </w:t>
      </w:r>
      <w:proofErr w:type="spellStart"/>
      <w:r w:rsidRPr="00E01BAE">
        <w:rPr>
          <w:color w:val="0D0D0D" w:themeColor="text1" w:themeTint="F2"/>
        </w:rPr>
        <w:t>Delete</w:t>
      </w:r>
      <w:proofErr w:type="spellEnd"/>
      <w:r w:rsidRPr="00E01BAE">
        <w:rPr>
          <w:color w:val="0D0D0D" w:themeColor="text1" w:themeTint="F2"/>
        </w:rPr>
        <w:t xml:space="preserve"> v BVS</w:t>
      </w:r>
    </w:p>
    <w:p w14:paraId="1E325BFF" w14:textId="29D9E8FB" w:rsidR="007C3187" w:rsidRPr="00E01BAE" w:rsidRDefault="007C3187" w:rsidP="007C3187">
      <w:pPr>
        <w:pStyle w:val="Odstavecseseznamem"/>
        <w:numPr>
          <w:ilvl w:val="0"/>
          <w:numId w:val="9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Dokonale vyvážený strom</w:t>
      </w:r>
    </w:p>
    <w:p w14:paraId="574EADCE" w14:textId="745F7C04" w:rsidR="007C3187" w:rsidRPr="00E01BAE" w:rsidRDefault="007C3187" w:rsidP="007C3187">
      <w:pPr>
        <w:pStyle w:val="Odstavecseseznamem"/>
        <w:numPr>
          <w:ilvl w:val="0"/>
          <w:numId w:val="9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Dolní odhad složitosti pro dokonale vyvážené stromy</w:t>
      </w:r>
    </w:p>
    <w:p w14:paraId="2C926EA0" w14:textId="6FEE562B" w:rsidR="007C3187" w:rsidRPr="00E01BAE" w:rsidRDefault="007C3187" w:rsidP="007C3187">
      <w:pPr>
        <w:pStyle w:val="Odstavecseseznamem"/>
        <w:numPr>
          <w:ilvl w:val="0"/>
          <w:numId w:val="9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AVL strom, odhad hloubky</w:t>
      </w:r>
    </w:p>
    <w:p w14:paraId="1DFAE33B" w14:textId="77777777" w:rsidR="007C3187" w:rsidRPr="00E01BAE" w:rsidRDefault="007C3187" w:rsidP="007C3187">
      <w:pPr>
        <w:pStyle w:val="Odstavecseseznamem"/>
        <w:numPr>
          <w:ilvl w:val="0"/>
          <w:numId w:val="9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Operace Insert a </w:t>
      </w:r>
      <w:proofErr w:type="spellStart"/>
      <w:r w:rsidRPr="00E01BAE">
        <w:rPr>
          <w:color w:val="0D0D0D" w:themeColor="text1" w:themeTint="F2"/>
        </w:rPr>
        <w:t>Delete</w:t>
      </w:r>
      <w:proofErr w:type="spellEnd"/>
      <w:r w:rsidRPr="00E01BAE">
        <w:rPr>
          <w:color w:val="0D0D0D" w:themeColor="text1" w:themeTint="F2"/>
        </w:rPr>
        <w:t xml:space="preserve"> v AVL stromech</w:t>
      </w:r>
    </w:p>
    <w:p w14:paraId="482CE58F" w14:textId="77777777" w:rsidR="007C3187" w:rsidRPr="00E01BAE" w:rsidRDefault="007C3187" w:rsidP="007C3187">
      <w:pPr>
        <w:pStyle w:val="Nadpis3"/>
        <w:rPr>
          <w:color w:val="0D0D0D" w:themeColor="text1" w:themeTint="F2"/>
        </w:rPr>
      </w:pPr>
      <w:r w:rsidRPr="00E01BAE">
        <w:rPr>
          <w:color w:val="0D0D0D" w:themeColor="text1" w:themeTint="F2"/>
        </w:rPr>
        <w:lastRenderedPageBreak/>
        <w:t>(</w:t>
      </w:r>
      <w:proofErr w:type="spellStart"/>
      <w:proofErr w:type="gramStart"/>
      <w:r w:rsidRPr="00E01BAE">
        <w:rPr>
          <w:color w:val="0D0D0D" w:themeColor="text1" w:themeTint="F2"/>
        </w:rPr>
        <w:t>a,b</w:t>
      </w:r>
      <w:proofErr w:type="spellEnd"/>
      <w:proofErr w:type="gramEnd"/>
      <w:r w:rsidRPr="00E01BAE">
        <w:rPr>
          <w:color w:val="0D0D0D" w:themeColor="text1" w:themeTint="F2"/>
        </w:rPr>
        <w:t>)-stromy</w:t>
      </w:r>
    </w:p>
    <w:p w14:paraId="37405D27" w14:textId="30A97C99" w:rsidR="007C3187" w:rsidRPr="00E01BAE" w:rsidRDefault="007C3187" w:rsidP="007C3187">
      <w:pPr>
        <w:pStyle w:val="Odstavecseseznamem"/>
        <w:numPr>
          <w:ilvl w:val="0"/>
          <w:numId w:val="10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Vícecestný vyhledávací strom a (</w:t>
      </w:r>
      <w:proofErr w:type="spellStart"/>
      <w:proofErr w:type="gramStart"/>
      <w:r w:rsidRPr="00E01BAE">
        <w:rPr>
          <w:color w:val="0D0D0D" w:themeColor="text1" w:themeTint="F2"/>
        </w:rPr>
        <w:t>a,b</w:t>
      </w:r>
      <w:proofErr w:type="spellEnd"/>
      <w:proofErr w:type="gramEnd"/>
      <w:r w:rsidRPr="00E01BAE">
        <w:rPr>
          <w:color w:val="0D0D0D" w:themeColor="text1" w:themeTint="F2"/>
        </w:rPr>
        <w:t>)-strom</w:t>
      </w:r>
    </w:p>
    <w:p w14:paraId="3B426F78" w14:textId="77777777" w:rsidR="007C3187" w:rsidRPr="00E01BAE" w:rsidRDefault="007C3187" w:rsidP="007C3187">
      <w:pPr>
        <w:pStyle w:val="Odstavecseseznamem"/>
        <w:numPr>
          <w:ilvl w:val="0"/>
          <w:numId w:val="10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Odhad hloubky (</w:t>
      </w:r>
      <w:proofErr w:type="spellStart"/>
      <w:proofErr w:type="gramStart"/>
      <w:r w:rsidRPr="00E01BAE">
        <w:rPr>
          <w:color w:val="0D0D0D" w:themeColor="text1" w:themeTint="F2"/>
        </w:rPr>
        <w:t>a,b</w:t>
      </w:r>
      <w:proofErr w:type="spellEnd"/>
      <w:proofErr w:type="gramEnd"/>
      <w:r w:rsidRPr="00E01BAE">
        <w:rPr>
          <w:color w:val="0D0D0D" w:themeColor="text1" w:themeTint="F2"/>
        </w:rPr>
        <w:t>)-stromu</w:t>
      </w:r>
    </w:p>
    <w:p w14:paraId="6BF9E848" w14:textId="77777777" w:rsidR="007C3187" w:rsidRPr="00E01BAE" w:rsidRDefault="007C3187" w:rsidP="007C3187">
      <w:pPr>
        <w:pStyle w:val="Odstavecseseznamem"/>
        <w:numPr>
          <w:ilvl w:val="0"/>
          <w:numId w:val="10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Operace Insert a </w:t>
      </w:r>
      <w:proofErr w:type="spellStart"/>
      <w:r w:rsidRPr="00E01BAE">
        <w:rPr>
          <w:color w:val="0D0D0D" w:themeColor="text1" w:themeTint="F2"/>
        </w:rPr>
        <w:t>Delete</w:t>
      </w:r>
      <w:proofErr w:type="spellEnd"/>
      <w:r w:rsidRPr="00E01BAE">
        <w:rPr>
          <w:color w:val="0D0D0D" w:themeColor="text1" w:themeTint="F2"/>
        </w:rPr>
        <w:t xml:space="preserve"> v (</w:t>
      </w:r>
      <w:proofErr w:type="spellStart"/>
      <w:proofErr w:type="gramStart"/>
      <w:r w:rsidRPr="00E01BAE">
        <w:rPr>
          <w:color w:val="0D0D0D" w:themeColor="text1" w:themeTint="F2"/>
        </w:rPr>
        <w:t>a,b</w:t>
      </w:r>
      <w:proofErr w:type="spellEnd"/>
      <w:proofErr w:type="gramEnd"/>
      <w:r w:rsidRPr="00E01BAE">
        <w:rPr>
          <w:color w:val="0D0D0D" w:themeColor="text1" w:themeTint="F2"/>
        </w:rPr>
        <w:t>)-stromech</w:t>
      </w:r>
    </w:p>
    <w:p w14:paraId="5599DA73" w14:textId="77777777" w:rsidR="007C3187" w:rsidRPr="00E01BAE" w:rsidRDefault="007C3187" w:rsidP="007C3187">
      <w:pPr>
        <w:pStyle w:val="Odstavecseseznamem"/>
        <w:numPr>
          <w:ilvl w:val="0"/>
          <w:numId w:val="10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Volba parametrů (</w:t>
      </w:r>
      <w:proofErr w:type="spellStart"/>
      <w:proofErr w:type="gramStart"/>
      <w:r w:rsidRPr="00E01BAE">
        <w:rPr>
          <w:color w:val="0D0D0D" w:themeColor="text1" w:themeTint="F2"/>
        </w:rPr>
        <w:t>a,b</w:t>
      </w:r>
      <w:proofErr w:type="spellEnd"/>
      <w:proofErr w:type="gramEnd"/>
      <w:r w:rsidRPr="00E01BAE">
        <w:rPr>
          <w:color w:val="0D0D0D" w:themeColor="text1" w:themeTint="F2"/>
        </w:rPr>
        <w:t>)-stromu</w:t>
      </w:r>
    </w:p>
    <w:p w14:paraId="6066AD9E" w14:textId="77777777" w:rsidR="007C3187" w:rsidRPr="00E01BAE" w:rsidRDefault="007C3187" w:rsidP="007C3187">
      <w:pPr>
        <w:pStyle w:val="Odstavecseseznamem"/>
        <w:numPr>
          <w:ilvl w:val="0"/>
          <w:numId w:val="10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Červeno-černý strom (LLRB strom)</w:t>
      </w:r>
    </w:p>
    <w:p w14:paraId="76C6FE4B" w14:textId="77777777" w:rsidR="007C3187" w:rsidRPr="00E01BAE" w:rsidRDefault="007C3187" w:rsidP="007C3187">
      <w:pPr>
        <w:pStyle w:val="Odstavecseseznamem"/>
        <w:numPr>
          <w:ilvl w:val="0"/>
          <w:numId w:val="10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Isomorfismus LLRB stromů s (2,</w:t>
      </w:r>
      <w:proofErr w:type="gramStart"/>
      <w:r w:rsidRPr="00E01BAE">
        <w:rPr>
          <w:color w:val="0D0D0D" w:themeColor="text1" w:themeTint="F2"/>
        </w:rPr>
        <w:t>4)-</w:t>
      </w:r>
      <w:proofErr w:type="gramEnd"/>
      <w:r w:rsidRPr="00E01BAE">
        <w:rPr>
          <w:color w:val="0D0D0D" w:themeColor="text1" w:themeTint="F2"/>
        </w:rPr>
        <w:t>stromy</w:t>
      </w:r>
    </w:p>
    <w:p w14:paraId="3681C9C5" w14:textId="77777777" w:rsidR="007C3187" w:rsidRPr="00E01BAE" w:rsidRDefault="007C3187" w:rsidP="007C3187">
      <w:pPr>
        <w:pStyle w:val="Odstavecseseznamem"/>
        <w:numPr>
          <w:ilvl w:val="0"/>
          <w:numId w:val="10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Operace Insert v LLRB stromu</w:t>
      </w:r>
    </w:p>
    <w:p w14:paraId="5884D457" w14:textId="77777777" w:rsidR="007C3187" w:rsidRPr="00E01BAE" w:rsidRDefault="007C3187" w:rsidP="007C3187">
      <w:pPr>
        <w:pStyle w:val="Nadpis3"/>
        <w:rPr>
          <w:color w:val="0D0D0D" w:themeColor="text1" w:themeTint="F2"/>
        </w:rPr>
      </w:pPr>
      <w:r w:rsidRPr="00E01BAE">
        <w:rPr>
          <w:color w:val="0D0D0D" w:themeColor="text1" w:themeTint="F2"/>
        </w:rPr>
        <w:t>Písmenkové stromy (</w:t>
      </w:r>
      <w:proofErr w:type="spellStart"/>
      <w:r w:rsidRPr="00E01BAE">
        <w:rPr>
          <w:color w:val="0D0D0D" w:themeColor="text1" w:themeTint="F2"/>
        </w:rPr>
        <w:t>trie</w:t>
      </w:r>
      <w:proofErr w:type="spellEnd"/>
      <w:r w:rsidRPr="00E01BAE">
        <w:rPr>
          <w:color w:val="0D0D0D" w:themeColor="text1" w:themeTint="F2"/>
        </w:rPr>
        <w:t>)</w:t>
      </w:r>
    </w:p>
    <w:p w14:paraId="087BACCA" w14:textId="4C51229F" w:rsidR="007C3187" w:rsidRPr="00E01BAE" w:rsidRDefault="007C3187" w:rsidP="007C3187">
      <w:pPr>
        <w:pStyle w:val="Odstavecseseznamem"/>
        <w:numPr>
          <w:ilvl w:val="0"/>
          <w:numId w:val="11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Definice </w:t>
      </w:r>
      <w:proofErr w:type="spellStart"/>
      <w:r w:rsidRPr="00E01BAE">
        <w:rPr>
          <w:color w:val="0D0D0D" w:themeColor="text1" w:themeTint="F2"/>
        </w:rPr>
        <w:t>trie</w:t>
      </w:r>
      <w:proofErr w:type="spellEnd"/>
    </w:p>
    <w:p w14:paraId="234E8903" w14:textId="7FA3472A" w:rsidR="007C3187" w:rsidRPr="00E01BAE" w:rsidRDefault="007C3187" w:rsidP="007C3187">
      <w:pPr>
        <w:pStyle w:val="Odstavecseseznamem"/>
        <w:numPr>
          <w:ilvl w:val="0"/>
          <w:numId w:val="11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Operace </w:t>
      </w:r>
      <w:proofErr w:type="spellStart"/>
      <w:r w:rsidRPr="00E01BAE">
        <w:rPr>
          <w:color w:val="0D0D0D" w:themeColor="text1" w:themeTint="F2"/>
        </w:rPr>
        <w:t>Find</w:t>
      </w:r>
      <w:proofErr w:type="spellEnd"/>
      <w:r w:rsidRPr="00E01BAE">
        <w:rPr>
          <w:color w:val="0D0D0D" w:themeColor="text1" w:themeTint="F2"/>
        </w:rPr>
        <w:t xml:space="preserve">, Insert a </w:t>
      </w:r>
      <w:proofErr w:type="spellStart"/>
      <w:r w:rsidRPr="00E01BAE">
        <w:rPr>
          <w:color w:val="0D0D0D" w:themeColor="text1" w:themeTint="F2"/>
        </w:rPr>
        <w:t>Delete</w:t>
      </w:r>
      <w:proofErr w:type="spellEnd"/>
      <w:r w:rsidRPr="00E01BAE">
        <w:rPr>
          <w:color w:val="0D0D0D" w:themeColor="text1" w:themeTint="F2"/>
        </w:rPr>
        <w:t xml:space="preserve"> v trii</w:t>
      </w:r>
    </w:p>
    <w:p w14:paraId="16EB08CA" w14:textId="77777777" w:rsidR="007C3187" w:rsidRPr="00E01BAE" w:rsidRDefault="007C3187" w:rsidP="007C3187">
      <w:pPr>
        <w:pStyle w:val="Odstavecseseznamem"/>
        <w:numPr>
          <w:ilvl w:val="0"/>
          <w:numId w:val="11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Použití </w:t>
      </w:r>
      <w:proofErr w:type="spellStart"/>
      <w:r w:rsidRPr="00E01BAE">
        <w:rPr>
          <w:color w:val="0D0D0D" w:themeColor="text1" w:themeTint="F2"/>
        </w:rPr>
        <w:t>trie</w:t>
      </w:r>
      <w:proofErr w:type="spellEnd"/>
      <w:r w:rsidRPr="00E01BAE">
        <w:rPr>
          <w:color w:val="0D0D0D" w:themeColor="text1" w:themeTint="F2"/>
        </w:rPr>
        <w:t xml:space="preserve"> k reprezentaci čísel</w:t>
      </w:r>
    </w:p>
    <w:p w14:paraId="59A5E014" w14:textId="77777777" w:rsidR="007C3187" w:rsidRPr="00E01BAE" w:rsidRDefault="007C3187" w:rsidP="007C3187">
      <w:pPr>
        <w:pStyle w:val="Nadpis2"/>
        <w:rPr>
          <w:color w:val="0D0D0D" w:themeColor="text1" w:themeTint="F2"/>
        </w:rPr>
      </w:pPr>
      <w:proofErr w:type="spellStart"/>
      <w:r w:rsidRPr="00E01BAE">
        <w:rPr>
          <w:color w:val="0D0D0D" w:themeColor="text1" w:themeTint="F2"/>
        </w:rPr>
        <w:t>Hešování</w:t>
      </w:r>
      <w:proofErr w:type="spellEnd"/>
    </w:p>
    <w:p w14:paraId="468E10FC" w14:textId="75E63A2B" w:rsidR="007C3187" w:rsidRPr="00E01BAE" w:rsidRDefault="007C3187" w:rsidP="007C3187">
      <w:pPr>
        <w:pStyle w:val="Odstavecseseznamem"/>
        <w:numPr>
          <w:ilvl w:val="0"/>
          <w:numId w:val="12"/>
        </w:numPr>
        <w:rPr>
          <w:color w:val="0D0D0D" w:themeColor="text1" w:themeTint="F2"/>
        </w:rPr>
      </w:pPr>
      <w:proofErr w:type="spellStart"/>
      <w:r w:rsidRPr="00E01BAE">
        <w:rPr>
          <w:color w:val="0D0D0D" w:themeColor="text1" w:themeTint="F2"/>
        </w:rPr>
        <w:t>Hešování</w:t>
      </w:r>
      <w:proofErr w:type="spellEnd"/>
      <w:r w:rsidRPr="00E01BAE">
        <w:rPr>
          <w:color w:val="0D0D0D" w:themeColor="text1" w:themeTint="F2"/>
        </w:rPr>
        <w:t xml:space="preserve"> s řetězci v </w:t>
      </w:r>
      <w:proofErr w:type="spellStart"/>
      <w:r w:rsidRPr="00E01BAE">
        <w:rPr>
          <w:color w:val="0D0D0D" w:themeColor="text1" w:themeTint="F2"/>
        </w:rPr>
        <w:t>přihrádkach</w:t>
      </w:r>
      <w:proofErr w:type="spellEnd"/>
    </w:p>
    <w:p w14:paraId="381B95A5" w14:textId="74516516" w:rsidR="007C3187" w:rsidRPr="00E01BAE" w:rsidRDefault="007C3187" w:rsidP="007C3187">
      <w:pPr>
        <w:pStyle w:val="Odstavecseseznamem"/>
        <w:numPr>
          <w:ilvl w:val="0"/>
          <w:numId w:val="1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Operace </w:t>
      </w:r>
      <w:proofErr w:type="spellStart"/>
      <w:r w:rsidRPr="00E01BAE">
        <w:rPr>
          <w:color w:val="0D0D0D" w:themeColor="text1" w:themeTint="F2"/>
        </w:rPr>
        <w:t>Find</w:t>
      </w:r>
      <w:proofErr w:type="spellEnd"/>
      <w:r w:rsidRPr="00E01BAE">
        <w:rPr>
          <w:color w:val="0D0D0D" w:themeColor="text1" w:themeTint="F2"/>
        </w:rPr>
        <w:t xml:space="preserve">, Insert a </w:t>
      </w:r>
      <w:proofErr w:type="spellStart"/>
      <w:r w:rsidRPr="00E01BAE">
        <w:rPr>
          <w:color w:val="0D0D0D" w:themeColor="text1" w:themeTint="F2"/>
        </w:rPr>
        <w:t>Delete</w:t>
      </w:r>
      <w:proofErr w:type="spellEnd"/>
      <w:r w:rsidRPr="00E01BAE">
        <w:rPr>
          <w:color w:val="0D0D0D" w:themeColor="text1" w:themeTint="F2"/>
        </w:rPr>
        <w:t xml:space="preserve"> v </w:t>
      </w:r>
      <w:proofErr w:type="spellStart"/>
      <w:r w:rsidRPr="00E01BAE">
        <w:rPr>
          <w:color w:val="0D0D0D" w:themeColor="text1" w:themeTint="F2"/>
        </w:rPr>
        <w:t>hešování</w:t>
      </w:r>
      <w:proofErr w:type="spellEnd"/>
      <w:r w:rsidRPr="00E01BAE">
        <w:rPr>
          <w:color w:val="0D0D0D" w:themeColor="text1" w:themeTint="F2"/>
        </w:rPr>
        <w:t xml:space="preserve"> s řetězci</w:t>
      </w:r>
    </w:p>
    <w:p w14:paraId="207A57C5" w14:textId="7C748A40" w:rsidR="007C3187" w:rsidRPr="00E01BAE" w:rsidRDefault="007C3187" w:rsidP="007C3187">
      <w:pPr>
        <w:pStyle w:val="Odstavecseseznamem"/>
        <w:numPr>
          <w:ilvl w:val="0"/>
          <w:numId w:val="1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Dynamické rozšiřování tabulky</w:t>
      </w:r>
    </w:p>
    <w:p w14:paraId="7DEA24B3" w14:textId="2B30C730" w:rsidR="007C3187" w:rsidRPr="00E01BAE" w:rsidRDefault="007C3187" w:rsidP="007C3187">
      <w:pPr>
        <w:pStyle w:val="Odstavecseseznamem"/>
        <w:numPr>
          <w:ilvl w:val="0"/>
          <w:numId w:val="1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c-univerzální systém funkcí</w:t>
      </w:r>
    </w:p>
    <w:p w14:paraId="79351E23" w14:textId="7BEDA12A" w:rsidR="007C3187" w:rsidRPr="00E01BAE" w:rsidRDefault="007C3187" w:rsidP="007C3187">
      <w:pPr>
        <w:pStyle w:val="Odstavecseseznamem"/>
        <w:numPr>
          <w:ilvl w:val="0"/>
          <w:numId w:val="1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Konstrukce </w:t>
      </w:r>
      <w:proofErr w:type="gramStart"/>
      <w:r w:rsidRPr="00E01BAE">
        <w:rPr>
          <w:color w:val="0D0D0D" w:themeColor="text1" w:themeTint="F2"/>
        </w:rPr>
        <w:t>1-univerzálního</w:t>
      </w:r>
      <w:proofErr w:type="gramEnd"/>
      <w:r w:rsidRPr="00E01BAE">
        <w:rPr>
          <w:color w:val="0D0D0D" w:themeColor="text1" w:themeTint="F2"/>
        </w:rPr>
        <w:t xml:space="preserve"> systému pomocí skalárního součinu</w:t>
      </w:r>
    </w:p>
    <w:p w14:paraId="69C53E5B" w14:textId="7623A31A" w:rsidR="007C3187" w:rsidRPr="00E01BAE" w:rsidRDefault="007C3187" w:rsidP="007C3187">
      <w:pPr>
        <w:pStyle w:val="Odstavecseseznamem"/>
        <w:numPr>
          <w:ilvl w:val="0"/>
          <w:numId w:val="1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Průměrná složitost operací při náhodné volbě </w:t>
      </w:r>
      <w:proofErr w:type="spellStart"/>
      <w:r w:rsidRPr="00E01BAE">
        <w:rPr>
          <w:color w:val="0D0D0D" w:themeColor="text1" w:themeTint="F2"/>
        </w:rPr>
        <w:t>hešovací</w:t>
      </w:r>
      <w:proofErr w:type="spellEnd"/>
      <w:r w:rsidRPr="00E01BAE">
        <w:rPr>
          <w:color w:val="0D0D0D" w:themeColor="text1" w:themeTint="F2"/>
        </w:rPr>
        <w:t xml:space="preserve"> funkce z c-univerzálního systému</w:t>
      </w:r>
    </w:p>
    <w:p w14:paraId="50AE8E25" w14:textId="628FD137" w:rsidR="007C3187" w:rsidRPr="00E01BAE" w:rsidRDefault="007C3187" w:rsidP="007C3187">
      <w:pPr>
        <w:pStyle w:val="Odstavecseseznamem"/>
        <w:numPr>
          <w:ilvl w:val="0"/>
          <w:numId w:val="12"/>
        </w:numPr>
        <w:rPr>
          <w:color w:val="0D0D0D" w:themeColor="text1" w:themeTint="F2"/>
        </w:rPr>
      </w:pPr>
      <w:proofErr w:type="spellStart"/>
      <w:r w:rsidRPr="00E01BAE">
        <w:rPr>
          <w:color w:val="0D0D0D" w:themeColor="text1" w:themeTint="F2"/>
        </w:rPr>
        <w:t>Hešování</w:t>
      </w:r>
      <w:proofErr w:type="spellEnd"/>
      <w:r w:rsidRPr="00E01BAE">
        <w:rPr>
          <w:color w:val="0D0D0D" w:themeColor="text1" w:themeTint="F2"/>
        </w:rPr>
        <w:t xml:space="preserve"> s otevřenou adresací</w:t>
      </w:r>
    </w:p>
    <w:p w14:paraId="58680B24" w14:textId="42A75885" w:rsidR="007C3187" w:rsidRPr="00E01BAE" w:rsidRDefault="007C3187" w:rsidP="007C3187">
      <w:pPr>
        <w:pStyle w:val="Odstavecseseznamem"/>
        <w:numPr>
          <w:ilvl w:val="0"/>
          <w:numId w:val="1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Operace </w:t>
      </w:r>
      <w:proofErr w:type="spellStart"/>
      <w:r w:rsidRPr="00E01BAE">
        <w:rPr>
          <w:color w:val="0D0D0D" w:themeColor="text1" w:themeTint="F2"/>
        </w:rPr>
        <w:t>Find</w:t>
      </w:r>
      <w:proofErr w:type="spellEnd"/>
      <w:r w:rsidRPr="00E01BAE">
        <w:rPr>
          <w:color w:val="0D0D0D" w:themeColor="text1" w:themeTint="F2"/>
        </w:rPr>
        <w:t xml:space="preserve">, Insert a </w:t>
      </w:r>
      <w:proofErr w:type="spellStart"/>
      <w:r w:rsidRPr="00E01BAE">
        <w:rPr>
          <w:color w:val="0D0D0D" w:themeColor="text1" w:themeTint="F2"/>
        </w:rPr>
        <w:t>Delete</w:t>
      </w:r>
      <w:proofErr w:type="spellEnd"/>
      <w:r w:rsidRPr="00E01BAE">
        <w:rPr>
          <w:color w:val="0D0D0D" w:themeColor="text1" w:themeTint="F2"/>
        </w:rPr>
        <w:t xml:space="preserve"> v </w:t>
      </w:r>
      <w:proofErr w:type="spellStart"/>
      <w:r w:rsidRPr="00E01BAE">
        <w:rPr>
          <w:color w:val="0D0D0D" w:themeColor="text1" w:themeTint="F2"/>
        </w:rPr>
        <w:t>hešování</w:t>
      </w:r>
      <w:proofErr w:type="spellEnd"/>
      <w:r w:rsidRPr="00E01BAE">
        <w:rPr>
          <w:color w:val="0D0D0D" w:themeColor="text1" w:themeTint="F2"/>
        </w:rPr>
        <w:t xml:space="preserve"> s otevřenou adresací</w:t>
      </w:r>
    </w:p>
    <w:p w14:paraId="2A80579F" w14:textId="77777777" w:rsidR="007C3187" w:rsidRPr="00E01BAE" w:rsidRDefault="007C3187" w:rsidP="007C3187">
      <w:pPr>
        <w:pStyle w:val="Odstavecseseznamem"/>
        <w:numPr>
          <w:ilvl w:val="0"/>
          <w:numId w:val="1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Složitost otevřené adresace pro plně náhodné vyhledávací posloupnosti</w:t>
      </w:r>
    </w:p>
    <w:p w14:paraId="6BE889E1" w14:textId="77777777" w:rsidR="007C3187" w:rsidRPr="00E01BAE" w:rsidRDefault="007C3187" w:rsidP="007C3187">
      <w:pPr>
        <w:pStyle w:val="Nadpis2"/>
        <w:rPr>
          <w:color w:val="0D0D0D" w:themeColor="text1" w:themeTint="F2"/>
        </w:rPr>
      </w:pPr>
      <w:r w:rsidRPr="00E01BAE">
        <w:rPr>
          <w:color w:val="0D0D0D" w:themeColor="text1" w:themeTint="F2"/>
        </w:rPr>
        <w:t>Rozděl a panuj</w:t>
      </w:r>
    </w:p>
    <w:p w14:paraId="0850F833" w14:textId="44754C49" w:rsidR="007C3187" w:rsidRPr="00E01BAE" w:rsidRDefault="007C3187" w:rsidP="007C3187">
      <w:pPr>
        <w:pStyle w:val="Odstavecseseznamem"/>
        <w:numPr>
          <w:ilvl w:val="0"/>
          <w:numId w:val="13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Třídění sléváním (</w:t>
      </w:r>
      <w:proofErr w:type="spellStart"/>
      <w:r w:rsidRPr="00E01BAE">
        <w:rPr>
          <w:color w:val="0D0D0D" w:themeColor="text1" w:themeTint="F2"/>
        </w:rPr>
        <w:t>Mergesort</w:t>
      </w:r>
      <w:proofErr w:type="spellEnd"/>
      <w:r w:rsidRPr="00E01BAE">
        <w:rPr>
          <w:color w:val="0D0D0D" w:themeColor="text1" w:themeTint="F2"/>
        </w:rPr>
        <w:t>)</w:t>
      </w:r>
    </w:p>
    <w:p w14:paraId="4AD2E310" w14:textId="2C9FE246" w:rsidR="007C3187" w:rsidRPr="00E01BAE" w:rsidRDefault="007C3187" w:rsidP="007C3187">
      <w:pPr>
        <w:pStyle w:val="Odstavecseseznamem"/>
        <w:numPr>
          <w:ilvl w:val="0"/>
          <w:numId w:val="13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Násobení n-</w:t>
      </w:r>
      <w:proofErr w:type="spellStart"/>
      <w:r w:rsidRPr="00E01BAE">
        <w:rPr>
          <w:color w:val="0D0D0D" w:themeColor="text1" w:themeTint="F2"/>
        </w:rPr>
        <w:t>ciferných</w:t>
      </w:r>
      <w:proofErr w:type="spellEnd"/>
      <w:r w:rsidRPr="00E01BAE">
        <w:rPr>
          <w:color w:val="0D0D0D" w:themeColor="text1" w:themeTint="F2"/>
        </w:rPr>
        <w:t xml:space="preserve"> čísel v čase O(nlog23)</w:t>
      </w:r>
    </w:p>
    <w:p w14:paraId="03BBB93F" w14:textId="08CF4F56" w:rsidR="007C3187" w:rsidRPr="00E01BAE" w:rsidRDefault="007C3187" w:rsidP="007C3187">
      <w:pPr>
        <w:pStyle w:val="Odstavecseseznamem"/>
        <w:numPr>
          <w:ilvl w:val="0"/>
          <w:numId w:val="13"/>
        </w:numPr>
        <w:rPr>
          <w:color w:val="0D0D0D" w:themeColor="text1" w:themeTint="F2"/>
        </w:rPr>
      </w:pPr>
      <w:proofErr w:type="spellStart"/>
      <w:r w:rsidRPr="00E01BAE">
        <w:rPr>
          <w:color w:val="0D0D0D" w:themeColor="text1" w:themeTint="F2"/>
        </w:rPr>
        <w:t>Kuchařková</w:t>
      </w:r>
      <w:proofErr w:type="spellEnd"/>
      <w:r w:rsidRPr="00E01BAE">
        <w:rPr>
          <w:color w:val="0D0D0D" w:themeColor="text1" w:themeTint="F2"/>
        </w:rPr>
        <w:t xml:space="preserve"> věta (Master </w:t>
      </w:r>
      <w:proofErr w:type="spellStart"/>
      <w:r w:rsidRPr="00E01BAE">
        <w:rPr>
          <w:color w:val="0D0D0D" w:themeColor="text1" w:themeTint="F2"/>
        </w:rPr>
        <w:t>theorem</w:t>
      </w:r>
      <w:proofErr w:type="spellEnd"/>
      <w:r w:rsidRPr="00E01BAE">
        <w:rPr>
          <w:color w:val="0D0D0D" w:themeColor="text1" w:themeTint="F2"/>
        </w:rPr>
        <w:t>)</w:t>
      </w:r>
    </w:p>
    <w:p w14:paraId="476BC27C" w14:textId="43FE7C04" w:rsidR="007C3187" w:rsidRPr="00E01BAE" w:rsidRDefault="007C3187" w:rsidP="007C3187">
      <w:pPr>
        <w:pStyle w:val="Odstavecseseznamem"/>
        <w:numPr>
          <w:ilvl w:val="0"/>
          <w:numId w:val="13"/>
        </w:numPr>
        <w:rPr>
          <w:color w:val="0D0D0D" w:themeColor="text1" w:themeTint="F2"/>
        </w:rPr>
      </w:pPr>
      <w:proofErr w:type="spellStart"/>
      <w:r w:rsidRPr="00E01BAE">
        <w:rPr>
          <w:color w:val="0D0D0D" w:themeColor="text1" w:themeTint="F2"/>
        </w:rPr>
        <w:t>Strassenův</w:t>
      </w:r>
      <w:proofErr w:type="spellEnd"/>
      <w:r w:rsidRPr="00E01BAE">
        <w:rPr>
          <w:color w:val="0D0D0D" w:themeColor="text1" w:themeTint="F2"/>
        </w:rPr>
        <w:t xml:space="preserve"> algoritmus na násobení matic (vzorce nezkouším)</w:t>
      </w:r>
    </w:p>
    <w:p w14:paraId="7FA37F8E" w14:textId="514344AE" w:rsidR="007C3187" w:rsidRPr="00E01BAE" w:rsidRDefault="007C3187" w:rsidP="007C3187">
      <w:pPr>
        <w:pStyle w:val="Odstavecseseznamem"/>
        <w:numPr>
          <w:ilvl w:val="0"/>
          <w:numId w:val="13"/>
        </w:numPr>
        <w:rPr>
          <w:color w:val="0D0D0D" w:themeColor="text1" w:themeTint="F2"/>
        </w:rPr>
      </w:pPr>
      <w:proofErr w:type="spellStart"/>
      <w:r w:rsidRPr="00E01BAE">
        <w:rPr>
          <w:color w:val="0D0D0D" w:themeColor="text1" w:themeTint="F2"/>
        </w:rPr>
        <w:t>Quickselect</w:t>
      </w:r>
      <w:proofErr w:type="spellEnd"/>
      <w:r w:rsidRPr="00E01BAE">
        <w:rPr>
          <w:color w:val="0D0D0D" w:themeColor="text1" w:themeTint="F2"/>
        </w:rPr>
        <w:t xml:space="preserve"> – hledání k-</w:t>
      </w:r>
      <w:proofErr w:type="spellStart"/>
      <w:r w:rsidRPr="00E01BAE">
        <w:rPr>
          <w:color w:val="0D0D0D" w:themeColor="text1" w:themeTint="F2"/>
        </w:rPr>
        <w:t>tého</w:t>
      </w:r>
      <w:proofErr w:type="spellEnd"/>
      <w:r w:rsidRPr="00E01BAE">
        <w:rPr>
          <w:color w:val="0D0D0D" w:themeColor="text1" w:themeTint="F2"/>
        </w:rPr>
        <w:t xml:space="preserve"> nejmenšího prvku</w:t>
      </w:r>
    </w:p>
    <w:p w14:paraId="3B44ADF4" w14:textId="0D1FC754" w:rsidR="007C3187" w:rsidRPr="00E01BAE" w:rsidRDefault="007C3187" w:rsidP="007C3187">
      <w:pPr>
        <w:pStyle w:val="Odstavecseseznamem"/>
        <w:numPr>
          <w:ilvl w:val="0"/>
          <w:numId w:val="13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Průměrná časová složitost </w:t>
      </w:r>
      <w:proofErr w:type="spellStart"/>
      <w:r w:rsidRPr="00E01BAE">
        <w:rPr>
          <w:color w:val="0D0D0D" w:themeColor="text1" w:themeTint="F2"/>
        </w:rPr>
        <w:t>Quickselectu</w:t>
      </w:r>
      <w:proofErr w:type="spellEnd"/>
      <w:r w:rsidRPr="00E01BAE">
        <w:rPr>
          <w:color w:val="0D0D0D" w:themeColor="text1" w:themeTint="F2"/>
        </w:rPr>
        <w:t xml:space="preserve"> při náhodné volbě </w:t>
      </w:r>
      <w:proofErr w:type="spellStart"/>
      <w:r w:rsidRPr="00E01BAE">
        <w:rPr>
          <w:color w:val="0D0D0D" w:themeColor="text1" w:themeTint="F2"/>
        </w:rPr>
        <w:t>pivota</w:t>
      </w:r>
      <w:proofErr w:type="spellEnd"/>
    </w:p>
    <w:p w14:paraId="217C36F8" w14:textId="742D12F0" w:rsidR="007C3187" w:rsidRPr="00E01BAE" w:rsidRDefault="007C3187" w:rsidP="007C3187">
      <w:pPr>
        <w:pStyle w:val="Odstavecseseznamem"/>
        <w:numPr>
          <w:ilvl w:val="0"/>
          <w:numId w:val="13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k-</w:t>
      </w:r>
      <w:proofErr w:type="spellStart"/>
      <w:r w:rsidRPr="00E01BAE">
        <w:rPr>
          <w:color w:val="0D0D0D" w:themeColor="text1" w:themeTint="F2"/>
        </w:rPr>
        <w:t>tý</w:t>
      </w:r>
      <w:proofErr w:type="spellEnd"/>
      <w:r w:rsidRPr="00E01BAE">
        <w:rPr>
          <w:color w:val="0D0D0D" w:themeColor="text1" w:themeTint="F2"/>
        </w:rPr>
        <w:t xml:space="preserve"> nejmenší prvek v lineárním čase (algoritmus s pěticemi)</w:t>
      </w:r>
    </w:p>
    <w:p w14:paraId="2F46959D" w14:textId="2EC1B6B2" w:rsidR="007C3187" w:rsidRPr="00E01BAE" w:rsidRDefault="007C3187" w:rsidP="007C3187">
      <w:pPr>
        <w:pStyle w:val="Odstavecseseznamem"/>
        <w:numPr>
          <w:ilvl w:val="0"/>
          <w:numId w:val="13"/>
        </w:numPr>
        <w:rPr>
          <w:color w:val="0D0D0D" w:themeColor="text1" w:themeTint="F2"/>
        </w:rPr>
      </w:pPr>
      <w:proofErr w:type="spellStart"/>
      <w:r w:rsidRPr="00E01BAE">
        <w:rPr>
          <w:color w:val="0D0D0D" w:themeColor="text1" w:themeTint="F2"/>
        </w:rPr>
        <w:t>Quicksort</w:t>
      </w:r>
      <w:proofErr w:type="spellEnd"/>
    </w:p>
    <w:p w14:paraId="3F5F8A98" w14:textId="6C151DAF" w:rsidR="007C3187" w:rsidRPr="00E01BAE" w:rsidRDefault="007C3187" w:rsidP="007C3187">
      <w:pPr>
        <w:pStyle w:val="Odstavecseseznamem"/>
        <w:numPr>
          <w:ilvl w:val="0"/>
          <w:numId w:val="13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Průměrná časová složitost </w:t>
      </w:r>
      <w:proofErr w:type="spellStart"/>
      <w:r w:rsidRPr="00E01BAE">
        <w:rPr>
          <w:color w:val="0D0D0D" w:themeColor="text1" w:themeTint="F2"/>
        </w:rPr>
        <w:t>Quicksortu</w:t>
      </w:r>
      <w:proofErr w:type="spellEnd"/>
      <w:r w:rsidRPr="00E01BAE">
        <w:rPr>
          <w:color w:val="0D0D0D" w:themeColor="text1" w:themeTint="F2"/>
        </w:rPr>
        <w:t xml:space="preserve"> při náhodné volbě </w:t>
      </w:r>
      <w:proofErr w:type="spellStart"/>
      <w:r w:rsidRPr="00E01BAE">
        <w:rPr>
          <w:color w:val="0D0D0D" w:themeColor="text1" w:themeTint="F2"/>
        </w:rPr>
        <w:t>pivota</w:t>
      </w:r>
      <w:proofErr w:type="spellEnd"/>
    </w:p>
    <w:p w14:paraId="03B1B245" w14:textId="64F75DB9" w:rsidR="007C3187" w:rsidRPr="00E01BAE" w:rsidRDefault="007C3187" w:rsidP="007C3187">
      <w:pPr>
        <w:pStyle w:val="Odstavecseseznamem"/>
        <w:numPr>
          <w:ilvl w:val="0"/>
          <w:numId w:val="13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Lemma o harmonických číslech</w:t>
      </w:r>
    </w:p>
    <w:p w14:paraId="5310AE2C" w14:textId="77777777" w:rsidR="007C3187" w:rsidRPr="00E01BAE" w:rsidRDefault="007C3187" w:rsidP="007C3187">
      <w:pPr>
        <w:pStyle w:val="Nadpis2"/>
        <w:rPr>
          <w:color w:val="0D0D0D" w:themeColor="text1" w:themeTint="F2"/>
        </w:rPr>
      </w:pPr>
      <w:r w:rsidRPr="00E01BAE">
        <w:rPr>
          <w:color w:val="0D0D0D" w:themeColor="text1" w:themeTint="F2"/>
        </w:rPr>
        <w:t>Dynamické programování</w:t>
      </w:r>
    </w:p>
    <w:p w14:paraId="3090C44E" w14:textId="164546C2" w:rsidR="007C3187" w:rsidRPr="00E01BAE" w:rsidRDefault="007C3187" w:rsidP="007C3187">
      <w:pPr>
        <w:pStyle w:val="Odstavecseseznamem"/>
        <w:numPr>
          <w:ilvl w:val="0"/>
          <w:numId w:val="14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Nejdelší rostoucí podposloupnost</w:t>
      </w:r>
    </w:p>
    <w:p w14:paraId="55141ED0" w14:textId="7AED32D3" w:rsidR="007C3187" w:rsidRPr="00E01BAE" w:rsidRDefault="007C3187" w:rsidP="007C3187">
      <w:pPr>
        <w:pStyle w:val="Odstavecseseznamem"/>
        <w:numPr>
          <w:ilvl w:val="0"/>
          <w:numId w:val="14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Editační vzdálenost řetězců</w:t>
      </w:r>
    </w:p>
    <w:p w14:paraId="0D78CCB2" w14:textId="1509DC81" w:rsidR="007C3187" w:rsidRPr="00E01BAE" w:rsidRDefault="007C3187" w:rsidP="007C3187">
      <w:pPr>
        <w:pStyle w:val="Odstavecseseznamem"/>
        <w:numPr>
          <w:ilvl w:val="0"/>
          <w:numId w:val="14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Konstrukce optimálního BVS</w:t>
      </w:r>
    </w:p>
    <w:p w14:paraId="465C4B07" w14:textId="1D25E945" w:rsidR="007C3187" w:rsidRPr="00E01BAE" w:rsidRDefault="007C3187" w:rsidP="007C3187">
      <w:pPr>
        <w:pStyle w:val="Odstavecseseznamem"/>
        <w:numPr>
          <w:ilvl w:val="0"/>
          <w:numId w:val="14"/>
        </w:numPr>
        <w:rPr>
          <w:color w:val="0D0D0D" w:themeColor="text1" w:themeTint="F2"/>
        </w:rPr>
      </w:pPr>
      <w:proofErr w:type="spellStart"/>
      <w:r w:rsidRPr="00E01BAE">
        <w:rPr>
          <w:color w:val="0D0D0D" w:themeColor="text1" w:themeTint="F2"/>
        </w:rPr>
        <w:t>Floydův-Warshallův</w:t>
      </w:r>
      <w:proofErr w:type="spellEnd"/>
      <w:r w:rsidRPr="00E01BAE">
        <w:rPr>
          <w:color w:val="0D0D0D" w:themeColor="text1" w:themeTint="F2"/>
        </w:rPr>
        <w:t xml:space="preserve"> algoritmus na výpočet vzdáleností v grafu</w:t>
      </w:r>
    </w:p>
    <w:p w14:paraId="555E7B11" w14:textId="388C25CD" w:rsidR="007C3187" w:rsidRPr="00E01BAE" w:rsidRDefault="007C3187" w:rsidP="007C3187">
      <w:pPr>
        <w:pStyle w:val="Odstavecseseznamem"/>
        <w:numPr>
          <w:ilvl w:val="0"/>
          <w:numId w:val="14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Princip dynamického programování</w:t>
      </w:r>
    </w:p>
    <w:p w14:paraId="4B84046F" w14:textId="24A42042" w:rsidR="007C3187" w:rsidRPr="00E01BAE" w:rsidRDefault="007C3187" w:rsidP="007C3187">
      <w:pPr>
        <w:pStyle w:val="Odstavecseseznamem"/>
        <w:numPr>
          <w:ilvl w:val="0"/>
          <w:numId w:val="14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Grafová interpretace dynamického programování</w:t>
      </w:r>
    </w:p>
    <w:p w14:paraId="47EBEF3E" w14:textId="77777777" w:rsidR="007C3187" w:rsidRPr="00E01BAE" w:rsidRDefault="007C3187" w:rsidP="00463884">
      <w:pPr>
        <w:pStyle w:val="Nadpis1"/>
        <w:rPr>
          <w:color w:val="0D0D0D" w:themeColor="text1" w:themeTint="F2"/>
        </w:rPr>
      </w:pPr>
    </w:p>
    <w:p w14:paraId="799CB475" w14:textId="496BCEDE" w:rsidR="009B112B" w:rsidRPr="00E01BAE" w:rsidRDefault="00463884" w:rsidP="00463884">
      <w:pPr>
        <w:pStyle w:val="Nadpis1"/>
        <w:rPr>
          <w:color w:val="0D0D0D" w:themeColor="text1" w:themeTint="F2"/>
        </w:rPr>
      </w:pPr>
      <w:r w:rsidRPr="00E01BAE">
        <w:rPr>
          <w:color w:val="0D0D0D" w:themeColor="text1" w:themeTint="F2"/>
        </w:rPr>
        <w:t>Úvod</w:t>
      </w:r>
    </w:p>
    <w:p w14:paraId="363A7F4C" w14:textId="6EAABBBB" w:rsidR="00463884" w:rsidRPr="00E01BAE" w:rsidRDefault="00463884" w:rsidP="00463884">
      <w:pPr>
        <w:pStyle w:val="Nadpis3"/>
        <w:rPr>
          <w:color w:val="0D0D0D" w:themeColor="text1" w:themeTint="F2"/>
        </w:rPr>
      </w:pPr>
      <w:r w:rsidRPr="00E01BAE">
        <w:rPr>
          <w:color w:val="0D0D0D" w:themeColor="text1" w:themeTint="F2"/>
        </w:rPr>
        <w:t>Příklad</w:t>
      </w:r>
    </w:p>
    <w:p w14:paraId="26F0D5BE" w14:textId="25CB2DD8" w:rsidR="00463884" w:rsidRPr="00E01BAE" w:rsidRDefault="00463884" w:rsidP="00463884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Zadání: Je dána posloupnost reálných x1_xn. Chceme najít nejdelší rostoucí vybranou podposloupnost (tj. vyberu nějaké prvky a zachovám jejich pořadí).</w:t>
      </w:r>
    </w:p>
    <w:p w14:paraId="2C685A75" w14:textId="700B5B93" w:rsidR="00463884" w:rsidRPr="00E01BAE" w:rsidRDefault="00463884" w:rsidP="00463884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Řešení: </w:t>
      </w:r>
    </w:p>
    <w:p w14:paraId="76049AC8" w14:textId="573541E1" w:rsidR="00463884" w:rsidRPr="00E01BAE" w:rsidRDefault="00463884" w:rsidP="00463884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Najdu všechny podposloupnosti a vezmu tu nejdelší</w:t>
      </w:r>
    </w:p>
    <w:p w14:paraId="312D438F" w14:textId="369B6E98" w:rsidR="00463884" w:rsidRPr="00E01BAE" w:rsidRDefault="00463884" w:rsidP="00463884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Nalezení všech podposloupností → bijekce </w:t>
      </w:r>
      <w:proofErr w:type="gramStart"/>
      <w:r w:rsidRPr="00E01BAE">
        <w:rPr>
          <w:color w:val="0D0D0D" w:themeColor="text1" w:themeTint="F2"/>
        </w:rPr>
        <w:t>s</w:t>
      </w:r>
      <w:proofErr w:type="gramEnd"/>
      <w:r w:rsidRPr="00E01BAE">
        <w:rPr>
          <w:color w:val="0D0D0D" w:themeColor="text1" w:themeTint="F2"/>
        </w:rPr>
        <w:t> posloupnosti 0 a 1 … tj. jsou čísla v dvojkové soustavě, takže projdu všechna čísla do 2^počet prvků</w:t>
      </w:r>
    </w:p>
    <w:p w14:paraId="03EE7BF0" w14:textId="55BAD4A4" w:rsidR="00463884" w:rsidRPr="00E01BAE" w:rsidRDefault="00463884" w:rsidP="00463884">
      <w:pPr>
        <w:pStyle w:val="Odstavecseseznamem"/>
        <w:numPr>
          <w:ilvl w:val="2"/>
          <w:numId w:val="2"/>
        </w:numPr>
        <w:rPr>
          <w:b/>
          <w:bCs/>
          <w:color w:val="0D0D0D" w:themeColor="text1" w:themeTint="F2"/>
        </w:rPr>
      </w:pPr>
      <w:r w:rsidRPr="00E01BAE">
        <w:rPr>
          <w:b/>
          <w:bCs/>
          <w:color w:val="0D0D0D" w:themeColor="text1" w:themeTint="F2"/>
        </w:rPr>
        <w:t>Binární počítadlo</w:t>
      </w:r>
    </w:p>
    <w:p w14:paraId="7B7C863E" w14:textId="3D33A108" w:rsidR="004A6797" w:rsidRPr="00E01BAE" w:rsidRDefault="004A6797" w:rsidP="00463884">
      <w:pPr>
        <w:pStyle w:val="Odstavecseseznamem"/>
        <w:numPr>
          <w:ilvl w:val="2"/>
          <w:numId w:val="2"/>
        </w:numPr>
        <w:rPr>
          <w:b/>
          <w:bCs/>
          <w:color w:val="0D0D0D" w:themeColor="text1" w:themeTint="F2"/>
        </w:rPr>
      </w:pPr>
      <w:r w:rsidRPr="00E01BAE">
        <w:rPr>
          <w:color w:val="0D0D0D" w:themeColor="text1" w:themeTint="F2"/>
        </w:rPr>
        <w:t>Správnost: ano, protože projdu všechny podposloupnosti</w:t>
      </w:r>
    </w:p>
    <w:p w14:paraId="7F87145E" w14:textId="74FF8577" w:rsidR="004A6797" w:rsidRPr="00E01BAE" w:rsidRDefault="004A6797" w:rsidP="00463884">
      <w:pPr>
        <w:pStyle w:val="Odstavecseseznamem"/>
        <w:numPr>
          <w:ilvl w:val="2"/>
          <w:numId w:val="2"/>
        </w:numPr>
        <w:rPr>
          <w:b/>
          <w:bCs/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Časová složitost: 2^n podposloupností, n korků pro generování jedné posloupnosti → </w:t>
      </w:r>
      <w:proofErr w:type="gramStart"/>
      <w:r w:rsidRPr="00E01BAE">
        <w:rPr>
          <w:color w:val="0D0D0D" w:themeColor="text1" w:themeTint="F2"/>
        </w:rPr>
        <w:t>Θ(</w:t>
      </w:r>
      <w:proofErr w:type="gramEnd"/>
      <w:r w:rsidRPr="00E01BAE">
        <w:rPr>
          <w:color w:val="0D0D0D" w:themeColor="text1" w:themeTint="F2"/>
        </w:rPr>
        <w:t>2^n * n)</w:t>
      </w:r>
    </w:p>
    <w:p w14:paraId="09B01A7C" w14:textId="3223BA4E" w:rsidR="004A6797" w:rsidRPr="00E01BAE" w:rsidRDefault="004A6797" w:rsidP="004A6797">
      <w:pPr>
        <w:pStyle w:val="Odstavecseseznamem"/>
        <w:numPr>
          <w:ilvl w:val="1"/>
          <w:numId w:val="2"/>
        </w:numPr>
        <w:rPr>
          <w:b/>
          <w:bCs/>
          <w:color w:val="0D0D0D" w:themeColor="text1" w:themeTint="F2"/>
        </w:rPr>
      </w:pPr>
      <w:r w:rsidRPr="00E01BAE">
        <w:rPr>
          <w:color w:val="0D0D0D" w:themeColor="text1" w:themeTint="F2"/>
        </w:rPr>
        <w:t>Rekurze</w:t>
      </w:r>
    </w:p>
    <w:p w14:paraId="1FAF1403" w14:textId="617ABB09" w:rsidR="004A6797" w:rsidRPr="00E01BAE" w:rsidRDefault="004A6797" w:rsidP="004A6797">
      <w:pPr>
        <w:pStyle w:val="Odstavecseseznamem"/>
        <w:numPr>
          <w:ilvl w:val="2"/>
          <w:numId w:val="2"/>
        </w:numPr>
        <w:rPr>
          <w:b/>
          <w:bCs/>
          <w:color w:val="0D0D0D" w:themeColor="text1" w:themeTint="F2"/>
        </w:rPr>
      </w:pPr>
      <w:r w:rsidRPr="00E01BAE">
        <w:rPr>
          <w:color w:val="0D0D0D" w:themeColor="text1" w:themeTint="F2"/>
        </w:rPr>
        <w:t>Opět generuji všechny podposloupnosti, ovšem rekurzivně</w:t>
      </w:r>
    </w:p>
    <w:p w14:paraId="3C663238" w14:textId="3ED0EEA0" w:rsidR="004A6797" w:rsidRPr="00E01BAE" w:rsidRDefault="004A6797" w:rsidP="004A6797">
      <w:pPr>
        <w:pStyle w:val="Odstavecseseznamem"/>
        <w:numPr>
          <w:ilvl w:val="1"/>
          <w:numId w:val="2"/>
        </w:numPr>
        <w:rPr>
          <w:b/>
          <w:bCs/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Vylepšená rekurze </w:t>
      </w:r>
    </w:p>
    <w:p w14:paraId="5C743C77" w14:textId="59E353FE" w:rsidR="004A6797" w:rsidRPr="00E01BAE" w:rsidRDefault="004A6797" w:rsidP="004A6797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Pokud je podposloupnost klesající, negeneruji ji až do konce</w:t>
      </w:r>
    </w:p>
    <w:p w14:paraId="011A2246" w14:textId="4EEC3239" w:rsidR="009D209C" w:rsidRPr="00E01BAE" w:rsidRDefault="009D209C" w:rsidP="009D209C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Rekurze pozpátku (tj. od n k 0)</w:t>
      </w:r>
    </w:p>
    <w:p w14:paraId="640922F0" w14:textId="6A4315C9" w:rsidR="009D209C" w:rsidRPr="00E01BAE" w:rsidRDefault="009D209C" w:rsidP="009D209C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Počítám maximální délku posloupnosti začínající prvkem i</w:t>
      </w:r>
    </w:p>
    <w:p w14:paraId="0C362134" w14:textId="2A1EB2DC" w:rsidR="004A6797" w:rsidRPr="00E01BAE" w:rsidRDefault="00647566" w:rsidP="00647566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proofErr w:type="spellStart"/>
      <w:r w:rsidRPr="00E01BAE">
        <w:rPr>
          <w:color w:val="0D0D0D" w:themeColor="text1" w:themeTint="F2"/>
        </w:rPr>
        <w:t>Kešování</w:t>
      </w:r>
      <w:proofErr w:type="spellEnd"/>
    </w:p>
    <w:p w14:paraId="76C07D55" w14:textId="1FE3C9AD" w:rsidR="00647566" w:rsidRPr="00E01BAE" w:rsidRDefault="009D209C" w:rsidP="00647566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Pamatujeme si, co už jsme spočítali, </w:t>
      </w:r>
      <w:proofErr w:type="spellStart"/>
      <w:r w:rsidRPr="00E01BAE">
        <w:rPr>
          <w:color w:val="0D0D0D" w:themeColor="text1" w:themeTint="F2"/>
        </w:rPr>
        <w:t>reps</w:t>
      </w:r>
      <w:proofErr w:type="spellEnd"/>
      <w:r w:rsidRPr="00E01BAE">
        <w:rPr>
          <w:color w:val="0D0D0D" w:themeColor="text1" w:themeTint="F2"/>
        </w:rPr>
        <w:t>. pro každé i si pamatuji nejdelší rostoucí podposloupnost</w:t>
      </w:r>
    </w:p>
    <w:p w14:paraId="039F6081" w14:textId="199795A5" w:rsidR="009D209C" w:rsidRPr="00E01BAE" w:rsidRDefault="009D209C" w:rsidP="009D209C">
      <w:pPr>
        <w:pStyle w:val="Odstavecseseznamem"/>
        <w:numPr>
          <w:ilvl w:val="2"/>
          <w:numId w:val="2"/>
        </w:numPr>
        <w:rPr>
          <w:b/>
          <w:bCs/>
          <w:color w:val="0D0D0D" w:themeColor="text1" w:themeTint="F2"/>
        </w:rPr>
      </w:pPr>
      <w:r w:rsidRPr="00E01BAE">
        <w:rPr>
          <w:color w:val="0D0D0D" w:themeColor="text1" w:themeTint="F2"/>
        </w:rPr>
        <w:t>Časová složitost: O(n^2), resp. Θ(n^2)</w:t>
      </w:r>
    </w:p>
    <w:p w14:paraId="43EC8554" w14:textId="4BE5D293" w:rsidR="009D209C" w:rsidRPr="00E01BAE" w:rsidRDefault="009D209C" w:rsidP="009D209C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Přímý výpočet pozpátku</w:t>
      </w:r>
    </w:p>
    <w:p w14:paraId="4ACC35F5" w14:textId="35CA62FB" w:rsidR="009D209C" w:rsidRPr="00E01BAE" w:rsidRDefault="009D209C" w:rsidP="009D209C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Vždy se odkazuji na hodnoty, které už mám spočítané</w:t>
      </w:r>
    </w:p>
    <w:p w14:paraId="3043F66D" w14:textId="39914CAB" w:rsidR="009D209C" w:rsidRPr="00E01BAE" w:rsidRDefault="009D209C" w:rsidP="009D209C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Časová složitost: Θ(n^2)</w:t>
      </w:r>
    </w:p>
    <w:p w14:paraId="317F73B3" w14:textId="2DAF76E6" w:rsidR="00A8434B" w:rsidRPr="00E01BAE" w:rsidRDefault="009D209C" w:rsidP="00A8434B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Dynamické programování</w:t>
      </w:r>
    </w:p>
    <w:p w14:paraId="3F7113AC" w14:textId="631D56F5" w:rsidR="00A8434B" w:rsidRPr="00E01BAE" w:rsidRDefault="00A8434B" w:rsidP="00A8434B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Převedení na grafovou úlohu</w:t>
      </w:r>
    </w:p>
    <w:p w14:paraId="779DEC36" w14:textId="00350070" w:rsidR="00A8434B" w:rsidRPr="00E01BAE" w:rsidRDefault="00A8434B" w:rsidP="00A8434B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V ={1_n}</w:t>
      </w:r>
    </w:p>
    <w:p w14:paraId="787CA179" w14:textId="5BCBF08D" w:rsidR="00A8434B" w:rsidRPr="00E01BAE" w:rsidRDefault="00A8434B" w:rsidP="00A8434B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E = </w:t>
      </w:r>
      <w:proofErr w:type="spellStart"/>
      <w:proofErr w:type="gramStart"/>
      <w:r w:rsidRPr="00E01BAE">
        <w:rPr>
          <w:color w:val="0D0D0D" w:themeColor="text1" w:themeTint="F2"/>
        </w:rPr>
        <w:t>i,j</w:t>
      </w:r>
      <w:proofErr w:type="spellEnd"/>
      <w:proofErr w:type="gramEnd"/>
      <w:r w:rsidRPr="00E01BAE">
        <w:rPr>
          <w:color w:val="0D0D0D" w:themeColor="text1" w:themeTint="F2"/>
        </w:rPr>
        <w:t xml:space="preserve"> je hrana </w:t>
      </w:r>
      <w:proofErr w:type="spellStart"/>
      <w:r w:rsidRPr="00E01BAE">
        <w:rPr>
          <w:color w:val="0D0D0D" w:themeColor="text1" w:themeTint="F2"/>
        </w:rPr>
        <w:t>iff</w:t>
      </w:r>
      <w:proofErr w:type="spellEnd"/>
      <w:r w:rsidRPr="00E01BAE">
        <w:rPr>
          <w:color w:val="0D0D0D" w:themeColor="text1" w:themeTint="F2"/>
        </w:rPr>
        <w:t xml:space="preserve"> i&lt;j a </w:t>
      </w:r>
      <w:proofErr w:type="spellStart"/>
      <w:r w:rsidRPr="00E01BAE">
        <w:rPr>
          <w:color w:val="0D0D0D" w:themeColor="text1" w:themeTint="F2"/>
        </w:rPr>
        <w:t>xj</w:t>
      </w:r>
      <w:proofErr w:type="spellEnd"/>
      <w:r w:rsidRPr="00E01BAE">
        <w:rPr>
          <w:color w:val="0D0D0D" w:themeColor="text1" w:themeTint="F2"/>
        </w:rPr>
        <w:t>&lt;</w:t>
      </w:r>
      <w:proofErr w:type="spellStart"/>
      <w:r w:rsidRPr="00E01BAE">
        <w:rPr>
          <w:color w:val="0D0D0D" w:themeColor="text1" w:themeTint="F2"/>
        </w:rPr>
        <w:t>xi</w:t>
      </w:r>
      <w:proofErr w:type="spellEnd"/>
      <w:r w:rsidRPr="00E01BAE">
        <w:rPr>
          <w:color w:val="0D0D0D" w:themeColor="text1" w:themeTint="F2"/>
        </w:rPr>
        <w:t xml:space="preserve"> … tj, mezi prvky je</w:t>
      </w:r>
      <w:r w:rsidR="00730364" w:rsidRPr="00E01BAE">
        <w:rPr>
          <w:color w:val="0D0D0D" w:themeColor="text1" w:themeTint="F2"/>
        </w:rPr>
        <w:t xml:space="preserve"> </w:t>
      </w:r>
      <w:r w:rsidR="00730364" w:rsidRPr="00E01BAE">
        <w:rPr>
          <w:color w:val="0D0D0D" w:themeColor="text1" w:themeTint="F2"/>
          <w:u w:val="single"/>
        </w:rPr>
        <w:t>orientovaná</w:t>
      </w:r>
      <w:r w:rsidRPr="00E01BAE">
        <w:rPr>
          <w:color w:val="0D0D0D" w:themeColor="text1" w:themeTint="F2"/>
        </w:rPr>
        <w:t xml:space="preserve"> hrana, </w:t>
      </w:r>
      <w:r w:rsidR="00730364" w:rsidRPr="00E01BAE">
        <w:rPr>
          <w:color w:val="0D0D0D" w:themeColor="text1" w:themeTint="F2"/>
        </w:rPr>
        <w:t>když je cílový vrchol větší</w:t>
      </w:r>
    </w:p>
    <w:p w14:paraId="39D82FA2" w14:textId="3662A40C" w:rsidR="00623F4B" w:rsidRPr="00E01BAE" w:rsidRDefault="00623F4B" w:rsidP="00A8434B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Pak hledáme nejdelší cestu</w:t>
      </w:r>
    </w:p>
    <w:p w14:paraId="013C2D77" w14:textId="33D93CB4" w:rsidR="00623F4B" w:rsidRPr="00E01BAE" w:rsidRDefault="00623F4B" w:rsidP="00623F4B">
      <w:pPr>
        <w:pStyle w:val="Odstavecseseznamem"/>
        <w:numPr>
          <w:ilvl w:val="3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Můžeme přidat dva vrcholy x</w:t>
      </w:r>
      <w:proofErr w:type="gramStart"/>
      <w:r w:rsidRPr="00E01BAE">
        <w:rPr>
          <w:color w:val="0D0D0D" w:themeColor="text1" w:themeTint="F2"/>
        </w:rPr>
        <w:t>0,xn</w:t>
      </w:r>
      <w:proofErr w:type="gramEnd"/>
      <w:r w:rsidRPr="00E01BAE">
        <w:rPr>
          <w:color w:val="0D0D0D" w:themeColor="text1" w:themeTint="F2"/>
        </w:rPr>
        <w:t>+1, a mezi nimi hledáme nejdelší cestu → neexistuje polynomiální algoritmus</w:t>
      </w:r>
    </w:p>
    <w:p w14:paraId="2FFA8861" w14:textId="0F901852" w:rsidR="00623F4B" w:rsidRPr="00E01BAE" w:rsidRDefault="00623F4B" w:rsidP="00623F4B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Je acyklický</w:t>
      </w:r>
    </w:p>
    <w:p w14:paraId="6E482644" w14:textId="0CCEE559" w:rsidR="00623F4B" w:rsidRPr="00E01BAE" w:rsidRDefault="00623F4B" w:rsidP="00623F4B">
      <w:pPr>
        <w:pStyle w:val="Odstavecseseznamem"/>
        <w:numPr>
          <w:ilvl w:val="3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Pro acyklické grafy existuje algoritmus se složitosti </w:t>
      </w:r>
      <w:proofErr w:type="gramStart"/>
      <w:r w:rsidRPr="00E01BAE">
        <w:rPr>
          <w:color w:val="0D0D0D" w:themeColor="text1" w:themeTint="F2"/>
        </w:rPr>
        <w:t>Θ(</w:t>
      </w:r>
      <w:proofErr w:type="gramEnd"/>
      <w:r w:rsidRPr="00E01BAE">
        <w:rPr>
          <w:color w:val="0D0D0D" w:themeColor="text1" w:themeTint="F2"/>
        </w:rPr>
        <w:t>V + E)= Θ(n^2)</w:t>
      </w:r>
    </w:p>
    <w:p w14:paraId="42C304AA" w14:textId="14ED1E46" w:rsidR="00623F4B" w:rsidRPr="00E01BAE" w:rsidRDefault="00623F4B" w:rsidP="0031533D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Datová struktura pro přímý výpočet po </w:t>
      </w:r>
      <w:proofErr w:type="spellStart"/>
      <w:r w:rsidRPr="00E01BAE">
        <w:rPr>
          <w:color w:val="0D0D0D" w:themeColor="text1" w:themeTint="F2"/>
        </w:rPr>
        <w:t>zpátku</w:t>
      </w:r>
      <w:proofErr w:type="spellEnd"/>
    </w:p>
    <w:p w14:paraId="7719081E" w14:textId="4163B357" w:rsidR="00623F4B" w:rsidRPr="00E01BAE" w:rsidRDefault="00623F4B" w:rsidP="0031533D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Pamatuje si množinu (klíč, hodnota)</w:t>
      </w:r>
    </w:p>
    <w:p w14:paraId="28E3EB92" w14:textId="08276681" w:rsidR="00623F4B" w:rsidRPr="00E01BAE" w:rsidRDefault="00623F4B" w:rsidP="0031533D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Metody:</w:t>
      </w:r>
    </w:p>
    <w:p w14:paraId="6A940FE5" w14:textId="471497DE" w:rsidR="00623F4B" w:rsidRPr="00E01BAE" w:rsidRDefault="00623F4B" w:rsidP="0031533D">
      <w:pPr>
        <w:pStyle w:val="Odstavecseseznamem"/>
        <w:numPr>
          <w:ilvl w:val="3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Vložit dvojici</w:t>
      </w:r>
    </w:p>
    <w:p w14:paraId="7C12FAD5" w14:textId="4D60A0A2" w:rsidR="00623F4B" w:rsidRPr="00E01BAE" w:rsidRDefault="00623F4B" w:rsidP="0031533D">
      <w:pPr>
        <w:pStyle w:val="Odstavecseseznamem"/>
        <w:numPr>
          <w:ilvl w:val="3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Najít max. z hodnot pro klíže z</w:t>
      </w:r>
      <w:r w:rsidR="00215769" w:rsidRPr="00E01BAE">
        <w:rPr>
          <w:color w:val="0D0D0D" w:themeColor="text1" w:themeTint="F2"/>
        </w:rPr>
        <w:t> </w:t>
      </w:r>
      <w:r w:rsidRPr="00E01BAE">
        <w:rPr>
          <w:color w:val="0D0D0D" w:themeColor="text1" w:themeTint="F2"/>
        </w:rPr>
        <w:t>intervalu</w:t>
      </w:r>
      <w:r w:rsidR="00215769" w:rsidRPr="00E01BAE">
        <w:rPr>
          <w:color w:val="0D0D0D" w:themeColor="text1" w:themeTint="F2"/>
        </w:rPr>
        <w:t xml:space="preserve"> (časová složitost </w:t>
      </w:r>
      <w:proofErr w:type="gramStart"/>
      <w:r w:rsidR="00215769" w:rsidRPr="00E01BAE">
        <w:rPr>
          <w:color w:val="0D0D0D" w:themeColor="text1" w:themeTint="F2"/>
        </w:rPr>
        <w:t>O(</w:t>
      </w:r>
      <w:proofErr w:type="gramEnd"/>
      <w:r w:rsidR="00215769" w:rsidRPr="00E01BAE">
        <w:rPr>
          <w:color w:val="0D0D0D" w:themeColor="text1" w:themeTint="F2"/>
        </w:rPr>
        <w:t>log n))</w:t>
      </w:r>
    </w:p>
    <w:p w14:paraId="0EFF4EEE" w14:textId="090ACEB6" w:rsidR="00215769" w:rsidRPr="00E01BAE" w:rsidRDefault="00215769" w:rsidP="0031533D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Celková složitost bude </w:t>
      </w:r>
      <w:proofErr w:type="gramStart"/>
      <w:r w:rsidRPr="00E01BAE">
        <w:rPr>
          <w:color w:val="0D0D0D" w:themeColor="text1" w:themeTint="F2"/>
        </w:rPr>
        <w:t>O(</w:t>
      </w:r>
      <w:proofErr w:type="gramEnd"/>
      <w:r w:rsidRPr="00E01BAE">
        <w:rPr>
          <w:color w:val="0D0D0D" w:themeColor="text1" w:themeTint="F2"/>
        </w:rPr>
        <w:t>n * log n</w:t>
      </w:r>
      <w:r w:rsidR="0031533D" w:rsidRPr="00E01BAE">
        <w:rPr>
          <w:color w:val="0D0D0D" w:themeColor="text1" w:themeTint="F2"/>
        </w:rPr>
        <w:t>)</w:t>
      </w:r>
    </w:p>
    <w:p w14:paraId="618761D4" w14:textId="441F48FD" w:rsidR="00B83FE5" w:rsidRPr="00E01BAE" w:rsidRDefault="00B83FE5" w:rsidP="00C06D4A">
      <w:pPr>
        <w:pStyle w:val="Nadpis1"/>
        <w:rPr>
          <w:color w:val="0D0D0D" w:themeColor="text1" w:themeTint="F2"/>
        </w:rPr>
      </w:pPr>
      <w:r w:rsidRPr="00E01BAE">
        <w:rPr>
          <w:color w:val="0D0D0D" w:themeColor="text1" w:themeTint="F2"/>
        </w:rPr>
        <w:t>Model RAM</w:t>
      </w:r>
    </w:p>
    <w:p w14:paraId="7F3FE2C1" w14:textId="2CDAFFE7" w:rsidR="00C06D4A" w:rsidRPr="00E01BAE" w:rsidRDefault="00C06D4A" w:rsidP="00C06D4A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Viz str. 52</w:t>
      </w:r>
    </w:p>
    <w:p w14:paraId="21642E78" w14:textId="21B4BB3E" w:rsidR="00B83FE5" w:rsidRPr="00E01BAE" w:rsidRDefault="00B83FE5" w:rsidP="00B83FE5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proofErr w:type="spellStart"/>
      <w:r w:rsidRPr="00E01BAE">
        <w:rPr>
          <w:color w:val="0D0D0D" w:themeColor="text1" w:themeTint="F2"/>
        </w:rPr>
        <w:lastRenderedPageBreak/>
        <w:t>Random</w:t>
      </w:r>
      <w:proofErr w:type="spellEnd"/>
      <w:r w:rsidRPr="00E01BAE">
        <w:rPr>
          <w:color w:val="0D0D0D" w:themeColor="text1" w:themeTint="F2"/>
        </w:rPr>
        <w:t xml:space="preserve"> Access </w:t>
      </w:r>
      <w:proofErr w:type="spellStart"/>
      <w:r w:rsidRPr="00E01BAE">
        <w:rPr>
          <w:color w:val="0D0D0D" w:themeColor="text1" w:themeTint="F2"/>
        </w:rPr>
        <w:t>Machine</w:t>
      </w:r>
      <w:proofErr w:type="spellEnd"/>
    </w:p>
    <w:p w14:paraId="2D7FFAB6" w14:textId="79B68B7C" w:rsidR="00B83FE5" w:rsidRPr="00E01BAE" w:rsidRDefault="00B83FE5" w:rsidP="00B83FE5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Počítá s čísly … celá (nekonečný rozsah)</w:t>
      </w:r>
    </w:p>
    <w:p w14:paraId="6B1212C0" w14:textId="02B094BD" w:rsidR="00B83FE5" w:rsidRPr="00E01BAE" w:rsidRDefault="00B83FE5" w:rsidP="00B83FE5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Paměť je nekonečná, indexování celými čísly</w:t>
      </w:r>
    </w:p>
    <w:p w14:paraId="4B46DB98" w14:textId="2F29F523" w:rsidR="00B83FE5" w:rsidRPr="00E01BAE" w:rsidRDefault="003A752A" w:rsidP="003A752A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Konečné algoritmy využívají konečné množství paměti</w:t>
      </w:r>
    </w:p>
    <w:p w14:paraId="77AE1308" w14:textId="5166E390" w:rsidR="003A752A" w:rsidRPr="00E01BAE" w:rsidRDefault="003A752A" w:rsidP="003A752A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Instrukce</w:t>
      </w:r>
    </w:p>
    <w:p w14:paraId="313C3F95" w14:textId="5A30B989" w:rsidR="003A752A" w:rsidRPr="00E01BAE" w:rsidRDefault="003A752A" w:rsidP="003A752A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Přiřazení – </w:t>
      </w:r>
      <w:proofErr w:type="spellStart"/>
      <w:r w:rsidRPr="00E01BAE">
        <w:rPr>
          <w:color w:val="0D0D0D" w:themeColor="text1" w:themeTint="F2"/>
        </w:rPr>
        <w:t>kam←co</w:t>
      </w:r>
      <w:proofErr w:type="spellEnd"/>
    </w:p>
    <w:p w14:paraId="44C91348" w14:textId="77777777" w:rsidR="003A752A" w:rsidRPr="00E01BAE" w:rsidRDefault="003A752A" w:rsidP="003A752A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Operandy: </w:t>
      </w:r>
    </w:p>
    <w:p w14:paraId="594B6CF8" w14:textId="012C9D30" w:rsidR="003A752A" w:rsidRPr="00E01BAE" w:rsidRDefault="003A752A" w:rsidP="003A752A">
      <w:pPr>
        <w:pStyle w:val="Odstavecseseznamem"/>
        <w:numPr>
          <w:ilvl w:val="3"/>
          <w:numId w:val="2"/>
        </w:numPr>
        <w:rPr>
          <w:color w:val="0D0D0D" w:themeColor="text1" w:themeTint="F2"/>
        </w:rPr>
      </w:pPr>
      <w:proofErr w:type="spellStart"/>
      <w:r w:rsidRPr="00E01BAE">
        <w:rPr>
          <w:color w:val="0D0D0D" w:themeColor="text1" w:themeTint="F2"/>
        </w:rPr>
        <w:t>Literál</w:t>
      </w:r>
      <w:proofErr w:type="spellEnd"/>
      <w:r w:rsidRPr="00E01BAE">
        <w:rPr>
          <w:color w:val="0D0D0D" w:themeColor="text1" w:themeTint="F2"/>
        </w:rPr>
        <w:t xml:space="preserve"> (konstanta)</w:t>
      </w:r>
    </w:p>
    <w:p w14:paraId="2796F63B" w14:textId="46A8EDAE" w:rsidR="003A752A" w:rsidRPr="00E01BAE" w:rsidRDefault="003A752A" w:rsidP="003A752A">
      <w:pPr>
        <w:pStyle w:val="Odstavecseseznamem"/>
        <w:numPr>
          <w:ilvl w:val="3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Buňka v paměti [45] … adresa 45</w:t>
      </w:r>
    </w:p>
    <w:p w14:paraId="5B66D87D" w14:textId="6C545C40" w:rsidR="003A752A" w:rsidRPr="00E01BAE" w:rsidRDefault="003A752A" w:rsidP="003A752A">
      <w:pPr>
        <w:pStyle w:val="Odstavecseseznamem"/>
        <w:numPr>
          <w:ilvl w:val="3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Nepřímá adresace [[42]] … buňka, jejíž adresa je v buňce 42</w:t>
      </w:r>
    </w:p>
    <w:p w14:paraId="2D98C205" w14:textId="20CFD6D9" w:rsidR="003A752A" w:rsidRPr="00E01BAE" w:rsidRDefault="003A752A" w:rsidP="003A752A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Konvence</w:t>
      </w:r>
    </w:p>
    <w:p w14:paraId="60721314" w14:textId="34CADD32" w:rsidR="003A752A" w:rsidRPr="00E01BAE" w:rsidRDefault="003A752A" w:rsidP="003A752A">
      <w:pPr>
        <w:pStyle w:val="Odstavecseseznamem"/>
        <w:numPr>
          <w:ilvl w:val="3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Lokální proměnné jsou na záporných adresách</w:t>
      </w:r>
    </w:p>
    <w:p w14:paraId="65948D12" w14:textId="6F312427" w:rsidR="003A752A" w:rsidRPr="00E01BAE" w:rsidRDefault="003A752A" w:rsidP="003A752A">
      <w:pPr>
        <w:pStyle w:val="Odstavecseseznamem"/>
        <w:numPr>
          <w:ilvl w:val="3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Př: A</w:t>
      </w:r>
      <w:proofErr w:type="gramStart"/>
      <w:r w:rsidRPr="00E01BAE">
        <w:rPr>
          <w:color w:val="0D0D0D" w:themeColor="text1" w:themeTint="F2"/>
        </w:rPr>
        <w:t>=[</w:t>
      </w:r>
      <w:proofErr w:type="gramEnd"/>
      <w:r w:rsidRPr="00E01BAE">
        <w:rPr>
          <w:color w:val="0D0D0D" w:themeColor="text1" w:themeTint="F2"/>
        </w:rPr>
        <w:t>-1], B=[-2] … něco jako registry</w:t>
      </w:r>
    </w:p>
    <w:p w14:paraId="4B44D358" w14:textId="442969FD" w:rsidR="003A752A" w:rsidRPr="00E01BAE" w:rsidRDefault="003A752A" w:rsidP="003A752A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Aritmetické instrukce – </w:t>
      </w:r>
      <w:proofErr w:type="spellStart"/>
      <w:r w:rsidRPr="00E01BAE">
        <w:rPr>
          <w:color w:val="0D0D0D" w:themeColor="text1" w:themeTint="F2"/>
        </w:rPr>
        <w:t>kam←něco+něcoJiného</w:t>
      </w:r>
      <w:proofErr w:type="spellEnd"/>
    </w:p>
    <w:p w14:paraId="03D3D832" w14:textId="0AA17E39" w:rsidR="003A752A" w:rsidRPr="00E01BAE" w:rsidRDefault="003A752A" w:rsidP="003A752A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Operace:</w:t>
      </w:r>
    </w:p>
    <w:p w14:paraId="707404EE" w14:textId="30426AFB" w:rsidR="003A752A" w:rsidRPr="00E01BAE" w:rsidRDefault="003A752A" w:rsidP="003A752A">
      <w:pPr>
        <w:pStyle w:val="Odstavecseseznamem"/>
        <w:numPr>
          <w:ilvl w:val="3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Aritmetické: +, -, *, / (celočíselné), </w:t>
      </w:r>
      <w:proofErr w:type="spellStart"/>
      <w:r w:rsidRPr="00E01BAE">
        <w:rPr>
          <w:color w:val="0D0D0D" w:themeColor="text1" w:themeTint="F2"/>
        </w:rPr>
        <w:t>mod</w:t>
      </w:r>
      <w:proofErr w:type="spellEnd"/>
    </w:p>
    <w:p w14:paraId="2EBF7332" w14:textId="7075258F" w:rsidR="003A752A" w:rsidRPr="00E01BAE" w:rsidRDefault="003A752A" w:rsidP="003A752A">
      <w:pPr>
        <w:pStyle w:val="Odstavecseseznamem"/>
        <w:numPr>
          <w:ilvl w:val="3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Bitové: &amp;, |, ^</w:t>
      </w:r>
    </w:p>
    <w:p w14:paraId="592EE43F" w14:textId="33E87EC5" w:rsidR="00C06D4A" w:rsidRPr="00E01BAE" w:rsidRDefault="00C06D4A" w:rsidP="00C06D4A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RAM simulátor: </w:t>
      </w:r>
      <w:hyperlink r:id="rId6" w:history="1">
        <w:r w:rsidRPr="00E01BAE">
          <w:rPr>
            <w:rStyle w:val="Hypertextovodkaz"/>
            <w:color w:val="0D0D0D" w:themeColor="text1" w:themeTint="F2"/>
          </w:rPr>
          <w:t>https://iuuk.mff.cuni.cz/~husek/ram-sim/ram_simulator.html</w:t>
        </w:r>
      </w:hyperlink>
    </w:p>
    <w:p w14:paraId="7954191D" w14:textId="466A9EC0" w:rsidR="00C06D4A" w:rsidRPr="00E01BAE" w:rsidRDefault="00C06D4A" w:rsidP="00C06D4A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Čas běhu programu</w:t>
      </w:r>
    </w:p>
    <w:p w14:paraId="035911A8" w14:textId="4C4BDEBB" w:rsidR="00C06D4A" w:rsidRPr="00E01BAE" w:rsidRDefault="00C06D4A" w:rsidP="00C06D4A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Nutné určit cenu instrukce</w:t>
      </w:r>
    </w:p>
    <w:p w14:paraId="15AC8A6C" w14:textId="5345D03C" w:rsidR="00C06D4A" w:rsidRPr="00E01BAE" w:rsidRDefault="00C06D4A" w:rsidP="00C06D4A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Jednotková</w:t>
      </w:r>
    </w:p>
    <w:p w14:paraId="38526038" w14:textId="7FFEE693" w:rsidR="00C06D4A" w:rsidRPr="00E01BAE" w:rsidRDefault="00C06D4A" w:rsidP="00C06D4A">
      <w:pPr>
        <w:pStyle w:val="Odstavecseseznamem"/>
        <w:numPr>
          <w:ilvl w:val="3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Vznik paradoxů, protože v RAM není omezena velikost slova, se kterým pracuji</w:t>
      </w:r>
    </w:p>
    <w:p w14:paraId="70E096CD" w14:textId="4524D1D0" w:rsidR="00C06D4A" w:rsidRPr="00E01BAE" w:rsidRDefault="00C06D4A" w:rsidP="00C06D4A">
      <w:pPr>
        <w:pStyle w:val="Odstavecseseznamem"/>
        <w:numPr>
          <w:ilvl w:val="3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Nutné tedy omezit délku slova</w:t>
      </w:r>
    </w:p>
    <w:p w14:paraId="3091FDA4" w14:textId="4BDC609A" w:rsidR="00C06D4A" w:rsidRPr="00E01BAE" w:rsidRDefault="00C06D4A" w:rsidP="00C06D4A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Logaritmická - # bitů čísel, s nimiž pracujeme</w:t>
      </w:r>
    </w:p>
    <w:p w14:paraId="6072CD09" w14:textId="0EDF469D" w:rsidR="00C06D4A" w:rsidRPr="00E01BAE" w:rsidRDefault="00C06D4A" w:rsidP="00C06D4A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Relativní logaritmická - # počet bitů čísel / log n</w:t>
      </w:r>
    </w:p>
    <w:p w14:paraId="26A4B613" w14:textId="3F97B654" w:rsidR="00C06D4A" w:rsidRPr="00E01BAE" w:rsidRDefault="00C06D4A" w:rsidP="00C06D4A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Prostor běhu programu</w:t>
      </w:r>
    </w:p>
    <w:p w14:paraId="3A3A7A0D" w14:textId="2A3E15F6" w:rsidR="00C06D4A" w:rsidRPr="00E01BAE" w:rsidRDefault="00C06D4A" w:rsidP="00C06D4A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Stejné jako u času</w:t>
      </w:r>
    </w:p>
    <w:p w14:paraId="2ADD5297" w14:textId="19FB4ADC" w:rsidR="00C06D4A" w:rsidRPr="00E01BAE" w:rsidRDefault="00C06D4A" w:rsidP="00C06D4A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Velikost jedné buňky není </w:t>
      </w:r>
      <w:proofErr w:type="spellStart"/>
      <w:r w:rsidRPr="00E01BAE">
        <w:rPr>
          <w:color w:val="0D0D0D" w:themeColor="text1" w:themeTint="F2"/>
        </w:rPr>
        <w:t>def</w:t>
      </w:r>
      <w:proofErr w:type="spellEnd"/>
      <w:r w:rsidRPr="00E01BAE">
        <w:rPr>
          <w:color w:val="0D0D0D" w:themeColor="text1" w:themeTint="F2"/>
        </w:rPr>
        <w:t>. RAM nijak omezena</w:t>
      </w:r>
    </w:p>
    <w:p w14:paraId="5873889A" w14:textId="2BF2650F" w:rsidR="00C06D4A" w:rsidRPr="00E01BAE" w:rsidRDefault="00C06D4A" w:rsidP="00C06D4A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Časová složitost: T(n) = max {t(x); x je vstup velikosti n}</w:t>
      </w:r>
    </w:p>
    <w:p w14:paraId="0D1BBD2E" w14:textId="4EC36858" w:rsidR="00C06D4A" w:rsidRPr="00E01BAE" w:rsidRDefault="00C06D4A" w:rsidP="00C06D4A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Prostorová složitost: S(n) = max {s(x); x je vstup velikosti n}</w:t>
      </w:r>
    </w:p>
    <w:p w14:paraId="486CDEFB" w14:textId="689817E8" w:rsidR="00C06D4A" w:rsidRPr="00E01BAE" w:rsidRDefault="00C06D4A" w:rsidP="00C06D4A">
      <w:pPr>
        <w:pStyle w:val="Nadpis1"/>
        <w:rPr>
          <w:color w:val="0D0D0D" w:themeColor="text1" w:themeTint="F2"/>
        </w:rPr>
      </w:pPr>
      <w:r w:rsidRPr="00E01BAE">
        <w:rPr>
          <w:color w:val="0D0D0D" w:themeColor="text1" w:themeTint="F2"/>
        </w:rPr>
        <w:t>Asymptotická notace</w:t>
      </w:r>
    </w:p>
    <w:p w14:paraId="2DDA1B10" w14:textId="281C6D31" w:rsidR="00D23B9C" w:rsidRPr="00E01BAE" w:rsidRDefault="00D23B9C" w:rsidP="00D23B9C">
      <w:pPr>
        <w:pStyle w:val="Odstavecseseznamem"/>
        <w:numPr>
          <w:ilvl w:val="0"/>
          <w:numId w:val="2"/>
        </w:numPr>
        <w:rPr>
          <w:ins w:id="0" w:author="David Zeman" w:date="2021-03-18T13:50:00Z"/>
          <w:color w:val="0D0D0D" w:themeColor="text1" w:themeTint="F2"/>
        </w:rPr>
      </w:pPr>
      <w:r w:rsidRPr="00E01BAE">
        <w:rPr>
          <w:color w:val="0D0D0D" w:themeColor="text1" w:themeTint="F2"/>
        </w:rPr>
        <w:t>Viz str. 50</w:t>
      </w:r>
    </w:p>
    <w:p w14:paraId="2601AE60" w14:textId="6D3A20C3" w:rsidR="00623F4B" w:rsidRPr="00E01BAE" w:rsidRDefault="00C06D4A" w:rsidP="00C06D4A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rFonts w:cstheme="minorHAnsi"/>
          <w:color w:val="0D0D0D" w:themeColor="text1" w:themeTint="F2"/>
        </w:rPr>
        <w:t>Ω</w:t>
      </w:r>
      <w:r w:rsidRPr="00E01BAE">
        <w:rPr>
          <w:color w:val="0D0D0D" w:themeColor="text1" w:themeTint="F2"/>
        </w:rPr>
        <w:t>(n) – spodní odhad složitosti</w:t>
      </w:r>
    </w:p>
    <w:p w14:paraId="6A07CFC0" w14:textId="7B3D998A" w:rsidR="00C06D4A" w:rsidRPr="00E01BAE" w:rsidRDefault="00C06D4A" w:rsidP="00C06D4A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O(n) – horní odhad složitosti</w:t>
      </w:r>
    </w:p>
    <w:p w14:paraId="0538352E" w14:textId="7DB0B9BF" w:rsidR="00C06D4A" w:rsidRPr="00E01BAE" w:rsidRDefault="00C06D4A" w:rsidP="00C06D4A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Θ(n) – řádový odhad složitosti (mezi </w:t>
      </w:r>
      <w:r w:rsidRPr="00E01BAE">
        <w:rPr>
          <w:rFonts w:cstheme="minorHAnsi"/>
          <w:color w:val="0D0D0D" w:themeColor="text1" w:themeTint="F2"/>
        </w:rPr>
        <w:t>Ω(n) a O(n)</w:t>
      </w:r>
      <w:r w:rsidRPr="00E01BAE">
        <w:rPr>
          <w:color w:val="0D0D0D" w:themeColor="text1" w:themeTint="F2"/>
        </w:rPr>
        <w:t>)</w:t>
      </w:r>
    </w:p>
    <w:p w14:paraId="7FD2C740" w14:textId="159DDE4B" w:rsidR="00D23B9C" w:rsidRPr="00E01BAE" w:rsidRDefault="00D23B9C" w:rsidP="00D23B9C">
      <w:pPr>
        <w:pStyle w:val="Nadpis1"/>
        <w:rPr>
          <w:color w:val="0D0D0D" w:themeColor="text1" w:themeTint="F2"/>
        </w:rPr>
      </w:pPr>
      <w:r w:rsidRPr="00E01BAE">
        <w:rPr>
          <w:color w:val="0D0D0D" w:themeColor="text1" w:themeTint="F2"/>
        </w:rPr>
        <w:t>Grafové algoritmy</w:t>
      </w:r>
    </w:p>
    <w:p w14:paraId="6465AFD2" w14:textId="3F79B747" w:rsidR="00D23B9C" w:rsidRPr="00E01BAE" w:rsidRDefault="00D23B9C" w:rsidP="00D23B9C">
      <w:pPr>
        <w:pStyle w:val="Nadpis2"/>
        <w:rPr>
          <w:color w:val="0D0D0D" w:themeColor="text1" w:themeTint="F2"/>
        </w:rPr>
      </w:pPr>
      <w:r w:rsidRPr="00E01BAE">
        <w:rPr>
          <w:color w:val="0D0D0D" w:themeColor="text1" w:themeTint="F2"/>
        </w:rPr>
        <w:t>Prohledávání do hloubky (DFS)</w:t>
      </w:r>
    </w:p>
    <w:p w14:paraId="3B78FF27" w14:textId="560D2545" w:rsidR="00A61C73" w:rsidRPr="00E01BAE" w:rsidRDefault="00A61C73" w:rsidP="00A61C73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Viz str. 119</w:t>
      </w:r>
    </w:p>
    <w:p w14:paraId="29EAAC93" w14:textId="745C27BA" w:rsidR="00A61C73" w:rsidRPr="00E01BAE" w:rsidRDefault="00A61C73" w:rsidP="00D23B9C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DFS strom</w:t>
      </w:r>
    </w:p>
    <w:p w14:paraId="0E6CFFE9" w14:textId="57530196" w:rsidR="00A61C73" w:rsidRPr="00E01BAE" w:rsidRDefault="00A61C73" w:rsidP="00A61C73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Orientovaný podgraf prohledávaného grafu</w:t>
      </w:r>
    </w:p>
    <w:p w14:paraId="2670B0A9" w14:textId="5080B176" w:rsidR="00A61C73" w:rsidRPr="00E01BAE" w:rsidRDefault="00A61C73" w:rsidP="00A61C73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Orientace jeho hran reprezentuje způsob jeho procházení v DFS</w:t>
      </w:r>
    </w:p>
    <w:p w14:paraId="3A41B8A7" w14:textId="6472F9EC" w:rsidR="00D23B9C" w:rsidRPr="00E01BAE" w:rsidRDefault="00D23B9C" w:rsidP="00D23B9C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Lemma: DFS doběhne v čase </w:t>
      </w:r>
      <w:proofErr w:type="gramStart"/>
      <w:r w:rsidRPr="00E01BAE">
        <w:rPr>
          <w:color w:val="0D0D0D" w:themeColor="text1" w:themeTint="F2"/>
        </w:rPr>
        <w:t>O(</w:t>
      </w:r>
      <w:proofErr w:type="gramEnd"/>
      <w:r w:rsidRPr="00E01BAE">
        <w:rPr>
          <w:color w:val="0D0D0D" w:themeColor="text1" w:themeTint="F2"/>
        </w:rPr>
        <w:t>n + m) a prostoru Θ</w:t>
      </w:r>
      <w:r w:rsidR="00A61C73" w:rsidRPr="00E01BAE">
        <w:rPr>
          <w:color w:val="0D0D0D" w:themeColor="text1" w:themeTint="F2"/>
        </w:rPr>
        <w:t>(</w:t>
      </w:r>
      <w:proofErr w:type="spellStart"/>
      <w:r w:rsidR="00A61C73" w:rsidRPr="00E01BAE">
        <w:rPr>
          <w:color w:val="0D0D0D" w:themeColor="text1" w:themeTint="F2"/>
        </w:rPr>
        <w:t>m+n</w:t>
      </w:r>
      <w:proofErr w:type="spellEnd"/>
      <w:r w:rsidR="00A61C73" w:rsidRPr="00E01BAE">
        <w:rPr>
          <w:color w:val="0D0D0D" w:themeColor="text1" w:themeTint="F2"/>
        </w:rPr>
        <w:t>)</w:t>
      </w:r>
    </w:p>
    <w:p w14:paraId="451F7EC7" w14:textId="3B83E058" w:rsidR="00A61C73" w:rsidRPr="00E01BAE" w:rsidRDefault="00A61C73" w:rsidP="00A61C73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Důkaz: Nad každým vrcholem a každou hranou strávíme </w:t>
      </w:r>
      <w:proofErr w:type="gramStart"/>
      <w:r w:rsidRPr="00E01BAE">
        <w:rPr>
          <w:color w:val="0D0D0D" w:themeColor="text1" w:themeTint="F2"/>
        </w:rPr>
        <w:t>O(</w:t>
      </w:r>
      <w:proofErr w:type="gramEnd"/>
      <w:r w:rsidRPr="00E01BAE">
        <w:rPr>
          <w:color w:val="0D0D0D" w:themeColor="text1" w:themeTint="F2"/>
        </w:rPr>
        <w:t>1) času a každý navštívíme právě jednou</w:t>
      </w:r>
    </w:p>
    <w:p w14:paraId="2A6620AF" w14:textId="35581BA9" w:rsidR="00A61C73" w:rsidRPr="00E01BAE" w:rsidRDefault="00A61C73" w:rsidP="00A61C73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lastRenderedPageBreak/>
        <w:t>Lemma: DFS navštíví právě ty vrcholy, které jsou z v</w:t>
      </w:r>
      <w:r w:rsidRPr="00E01BAE">
        <w:rPr>
          <w:color w:val="0D0D0D" w:themeColor="text1" w:themeTint="F2"/>
          <w:vertAlign w:val="subscript"/>
        </w:rPr>
        <w:t>0</w:t>
      </w:r>
      <w:r w:rsidRPr="00E01BAE">
        <w:rPr>
          <w:color w:val="0D0D0D" w:themeColor="text1" w:themeTint="F2"/>
        </w:rPr>
        <w:t xml:space="preserve"> dosažitelné. Tj. stav všech vrcholů je na konci buď „zavřený“ nebo „nenalezený“.</w:t>
      </w:r>
    </w:p>
    <w:p w14:paraId="1029E8E8" w14:textId="4B4D2D47" w:rsidR="00A61C73" w:rsidRPr="00E01BAE" w:rsidRDefault="00A61C73" w:rsidP="00A61C73">
      <w:pPr>
        <w:pStyle w:val="Nadpis3"/>
        <w:rPr>
          <w:color w:val="0D0D0D" w:themeColor="text1" w:themeTint="F2"/>
        </w:rPr>
      </w:pPr>
      <w:r w:rsidRPr="00E01BAE">
        <w:rPr>
          <w:color w:val="0D0D0D" w:themeColor="text1" w:themeTint="F2"/>
        </w:rPr>
        <w:t>DFS klasifikace hran</w:t>
      </w:r>
    </w:p>
    <w:p w14:paraId="6ACECD7D" w14:textId="588A4F6E" w:rsidR="00A61C73" w:rsidRPr="00E01BAE" w:rsidRDefault="00A61C73" w:rsidP="00A61C73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Stromové hrany (součástí DFS stromu)</w:t>
      </w:r>
    </w:p>
    <w:p w14:paraId="4D160667" w14:textId="3787EBCB" w:rsidR="00A61C73" w:rsidRPr="00E01BAE" w:rsidRDefault="00A61C73" w:rsidP="00A61C73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Dopředné hrany (přeskakují nějakou hladinu DFS stromu shora dolů)</w:t>
      </w:r>
    </w:p>
    <w:p w14:paraId="5F31E5BD" w14:textId="655E61FD" w:rsidR="00A61C73" w:rsidRPr="00E01BAE" w:rsidRDefault="00A61C73" w:rsidP="00A61C73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Zpětné hrany (přeskakují nějakou hladinu DFS stromu zdola nahoru)</w:t>
      </w:r>
    </w:p>
    <w:p w14:paraId="65D80F97" w14:textId="4DB4727C" w:rsidR="00D23B9C" w:rsidRPr="00E01BAE" w:rsidRDefault="00A61C73" w:rsidP="00D23B9C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Příčné hrany (hrany v jedné hladině)</w:t>
      </w:r>
    </w:p>
    <w:p w14:paraId="43CD5E8F" w14:textId="75F17D83" w:rsidR="00AB132D" w:rsidRPr="00E01BAE" w:rsidRDefault="00AB132D" w:rsidP="00AB132D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Věta: DFS doběhne v čase </w:t>
      </w:r>
      <w:proofErr w:type="gramStart"/>
      <w:r w:rsidRPr="00E01BAE">
        <w:rPr>
          <w:color w:val="0D0D0D" w:themeColor="text1" w:themeTint="F2"/>
        </w:rPr>
        <w:t>O(</w:t>
      </w:r>
      <w:proofErr w:type="gramEnd"/>
      <w:r w:rsidRPr="00E01BAE">
        <w:rPr>
          <w:color w:val="0D0D0D" w:themeColor="text1" w:themeTint="F2"/>
        </w:rPr>
        <w:t>n + m) a prostoru Θ(</w:t>
      </w:r>
      <w:proofErr w:type="spellStart"/>
      <w:r w:rsidRPr="00E01BAE">
        <w:rPr>
          <w:color w:val="0D0D0D" w:themeColor="text1" w:themeTint="F2"/>
        </w:rPr>
        <w:t>m+n</w:t>
      </w:r>
      <w:proofErr w:type="spellEnd"/>
      <w:r w:rsidRPr="00E01BAE">
        <w:rPr>
          <w:color w:val="0D0D0D" w:themeColor="text1" w:themeTint="F2"/>
        </w:rPr>
        <w:t>). Navíc je jeho výsledkem dosažitelnost z kořene a klasifikace všech hran.</w:t>
      </w:r>
    </w:p>
    <w:p w14:paraId="4C6910C9" w14:textId="6E9F2DCC" w:rsidR="00AB132D" w:rsidRPr="00E01BAE" w:rsidRDefault="00AB132D" w:rsidP="00AB132D">
      <w:pPr>
        <w:pStyle w:val="Nadpis3"/>
        <w:rPr>
          <w:color w:val="0D0D0D" w:themeColor="text1" w:themeTint="F2"/>
        </w:rPr>
      </w:pPr>
      <w:r w:rsidRPr="00E01BAE">
        <w:rPr>
          <w:color w:val="0D0D0D" w:themeColor="text1" w:themeTint="F2"/>
        </w:rPr>
        <w:t>Mosty</w:t>
      </w:r>
    </w:p>
    <w:p w14:paraId="1E98D9DD" w14:textId="51AEC6D0" w:rsidR="00AB132D" w:rsidRPr="00E01BAE" w:rsidRDefault="00AB132D" w:rsidP="00D23B9C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Hrana </w:t>
      </w:r>
      <w:r w:rsidRPr="00E01BAE">
        <w:rPr>
          <w:rFonts w:cstheme="minorHAnsi"/>
          <w:color w:val="0D0D0D" w:themeColor="text1" w:themeTint="F2"/>
        </w:rPr>
        <w:t xml:space="preserve">e </w:t>
      </w:r>
      <w:r w:rsidRPr="00E01BAE">
        <w:rPr>
          <w:rFonts w:ascii="Cambria Math" w:hAnsi="Cambria Math" w:cs="Cambria Math"/>
          <w:color w:val="0D0D0D" w:themeColor="text1" w:themeTint="F2"/>
        </w:rPr>
        <w:t>∈</w:t>
      </w:r>
      <w:r w:rsidRPr="00E01BAE">
        <w:rPr>
          <w:rFonts w:cstheme="minorHAnsi"/>
          <w:color w:val="0D0D0D" w:themeColor="text1" w:themeTint="F2"/>
        </w:rPr>
        <w:t xml:space="preserve"> E(G)</w:t>
      </w:r>
      <w:r w:rsidRPr="00E01BAE">
        <w:rPr>
          <w:rFonts w:ascii="Cambria Math" w:hAnsi="Cambria Math" w:cs="Cambria Math"/>
          <w:color w:val="0D0D0D" w:themeColor="text1" w:themeTint="F2"/>
        </w:rPr>
        <w:t xml:space="preserve"> </w:t>
      </w:r>
      <w:r w:rsidRPr="00E01BAE">
        <w:rPr>
          <w:color w:val="0D0D0D" w:themeColor="text1" w:themeTint="F2"/>
        </w:rPr>
        <w:t xml:space="preserve">je most </w:t>
      </w:r>
      <w:r w:rsidRPr="00E01BAE">
        <w:rPr>
          <w:rFonts w:ascii="Cambria Math" w:hAnsi="Cambria Math" w:cs="Cambria Math"/>
          <w:color w:val="0D0D0D" w:themeColor="text1" w:themeTint="F2"/>
        </w:rPr>
        <w:t>⇔</w:t>
      </w:r>
      <w:r w:rsidRPr="00E01BAE">
        <w:rPr>
          <w:color w:val="0D0D0D" w:themeColor="text1" w:themeTint="F2"/>
        </w:rPr>
        <w:t xml:space="preserve"> G-e má více komponent souvislosti než G</w:t>
      </w:r>
    </w:p>
    <w:p w14:paraId="51397130" w14:textId="15A02B0A" w:rsidR="00AB132D" w:rsidRPr="00E01BAE" w:rsidRDefault="00AB132D" w:rsidP="00D23B9C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Lemma: Hrana není most </w:t>
      </w:r>
      <w:r w:rsidRPr="00E01BAE">
        <w:rPr>
          <w:rFonts w:ascii="Cambria Math" w:hAnsi="Cambria Math" w:cs="Cambria Math"/>
          <w:color w:val="0D0D0D" w:themeColor="text1" w:themeTint="F2"/>
        </w:rPr>
        <w:t>⇔</w:t>
      </w:r>
      <w:r w:rsidRPr="00E01BAE">
        <w:rPr>
          <w:color w:val="0D0D0D" w:themeColor="text1" w:themeTint="F2"/>
        </w:rPr>
        <w:t xml:space="preserve"> leží na alespoň jedné kružnici</w:t>
      </w:r>
    </w:p>
    <w:p w14:paraId="3C9FD64E" w14:textId="6DF8C313" w:rsidR="00AB132D" w:rsidRPr="00E01BAE" w:rsidRDefault="00AB132D" w:rsidP="00D23B9C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Algoritmus na hledání mostů viz str. </w:t>
      </w:r>
      <w:r w:rsidR="00485BF2" w:rsidRPr="00E01BAE">
        <w:rPr>
          <w:color w:val="0D0D0D" w:themeColor="text1" w:themeTint="F2"/>
        </w:rPr>
        <w:t>124–125</w:t>
      </w:r>
    </w:p>
    <w:p w14:paraId="7B609115" w14:textId="4FEA4D7D" w:rsidR="00485BF2" w:rsidRPr="00E01BAE" w:rsidRDefault="00485BF2" w:rsidP="00485BF2">
      <w:pPr>
        <w:pStyle w:val="Nadpis3"/>
        <w:rPr>
          <w:color w:val="0D0D0D" w:themeColor="text1" w:themeTint="F2"/>
        </w:rPr>
      </w:pPr>
      <w:r w:rsidRPr="00E01BAE">
        <w:rPr>
          <w:color w:val="0D0D0D" w:themeColor="text1" w:themeTint="F2"/>
        </w:rPr>
        <w:t>Acyklické orientované grafy (</w:t>
      </w:r>
      <w:proofErr w:type="spellStart"/>
      <w:r w:rsidRPr="00E01BAE">
        <w:rPr>
          <w:color w:val="0D0D0D" w:themeColor="text1" w:themeTint="F2"/>
        </w:rPr>
        <w:t>DAGy</w:t>
      </w:r>
      <w:proofErr w:type="spellEnd"/>
      <w:r w:rsidRPr="00E01BAE">
        <w:rPr>
          <w:color w:val="0D0D0D" w:themeColor="text1" w:themeTint="F2"/>
        </w:rPr>
        <w:t>)</w:t>
      </w:r>
    </w:p>
    <w:p w14:paraId="60D8C14B" w14:textId="2B7FA0ED" w:rsidR="00485BF2" w:rsidRPr="00E01BAE" w:rsidRDefault="00485BF2" w:rsidP="00485BF2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Viz str. 127</w:t>
      </w:r>
    </w:p>
    <w:p w14:paraId="6AAB852E" w14:textId="4D86DD7C" w:rsidR="00485BF2" w:rsidRPr="00E01BAE" w:rsidRDefault="00843D4D" w:rsidP="00485BF2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Definice: </w:t>
      </w:r>
      <w:r w:rsidR="00485BF2" w:rsidRPr="00E01BAE">
        <w:rPr>
          <w:color w:val="0D0D0D" w:themeColor="text1" w:themeTint="F2"/>
        </w:rPr>
        <w:t>DAG je acyklický orientovaný graf (tj. speciální třída stromu)</w:t>
      </w:r>
    </w:p>
    <w:p w14:paraId="07E87F64" w14:textId="5B24B38E" w:rsidR="00485BF2" w:rsidRPr="00E01BAE" w:rsidRDefault="00485BF2" w:rsidP="00485BF2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Lemma: V grafu existuje cyklus </w:t>
      </w:r>
      <w:r w:rsidRPr="00E01BAE">
        <w:rPr>
          <w:rFonts w:ascii="Cambria Math" w:hAnsi="Cambria Math" w:cs="Cambria Math"/>
          <w:color w:val="0D0D0D" w:themeColor="text1" w:themeTint="F2"/>
        </w:rPr>
        <w:t>⇔</w:t>
      </w:r>
      <w:r w:rsidRPr="00E01BAE">
        <w:rPr>
          <w:color w:val="0D0D0D" w:themeColor="text1" w:themeTint="F2"/>
        </w:rPr>
        <w:t xml:space="preserve"> DFS najde alespoň jednu zpětnou hranu</w:t>
      </w:r>
    </w:p>
    <w:p w14:paraId="2A093F94" w14:textId="1DFAB457" w:rsidR="00485BF2" w:rsidRPr="00E01BAE" w:rsidRDefault="00485BF2" w:rsidP="00485BF2">
      <w:pPr>
        <w:pStyle w:val="Nadpis4"/>
        <w:rPr>
          <w:color w:val="0D0D0D" w:themeColor="text1" w:themeTint="F2"/>
        </w:rPr>
      </w:pPr>
      <w:r w:rsidRPr="00E01BAE">
        <w:rPr>
          <w:color w:val="0D0D0D" w:themeColor="text1" w:themeTint="F2"/>
        </w:rPr>
        <w:t>Topologické uspořádání</w:t>
      </w:r>
    </w:p>
    <w:p w14:paraId="35E535C3" w14:textId="5E40E7D7" w:rsidR="00485BF2" w:rsidRPr="00E01BAE" w:rsidRDefault="00485BF2" w:rsidP="00485BF2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Viz str. 128</w:t>
      </w:r>
    </w:p>
    <w:p w14:paraId="7B0B0230" w14:textId="7A14E271" w:rsidR="00485BF2" w:rsidRPr="00E01BAE" w:rsidRDefault="00485BF2" w:rsidP="00485BF2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Vrcholy </w:t>
      </w:r>
      <w:proofErr w:type="spellStart"/>
      <w:r w:rsidRPr="00E01BAE">
        <w:rPr>
          <w:color w:val="0D0D0D" w:themeColor="text1" w:themeTint="F2"/>
        </w:rPr>
        <w:t>DAGu</w:t>
      </w:r>
      <w:proofErr w:type="spellEnd"/>
      <w:r w:rsidRPr="00E01BAE">
        <w:rPr>
          <w:color w:val="0D0D0D" w:themeColor="text1" w:themeTint="F2"/>
        </w:rPr>
        <w:t xml:space="preserve"> lze lineárně uspořádat tak, že hrany povedou ve směru uspořádání</w:t>
      </w:r>
    </w:p>
    <w:p w14:paraId="0E40110D" w14:textId="66FE3799" w:rsidR="00485BF2" w:rsidRPr="00E01BAE" w:rsidRDefault="00485BF2" w:rsidP="00485BF2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Definice: Lineární uspořádání </w:t>
      </w:r>
      <w:proofErr w:type="gramStart"/>
      <w:r w:rsidRPr="00E01BAE">
        <w:rPr>
          <w:color w:val="0D0D0D" w:themeColor="text1" w:themeTint="F2"/>
        </w:rPr>
        <w:t>&lt; na</w:t>
      </w:r>
      <w:proofErr w:type="gramEnd"/>
      <w:r w:rsidRPr="00E01BAE">
        <w:rPr>
          <w:color w:val="0D0D0D" w:themeColor="text1" w:themeTint="F2"/>
        </w:rPr>
        <w:t xml:space="preserve"> vrcholech G je topologické </w:t>
      </w:r>
      <w:r w:rsidRPr="00E01BAE">
        <w:rPr>
          <w:rFonts w:ascii="Cambria Math" w:hAnsi="Cambria Math" w:cs="Cambria Math"/>
          <w:color w:val="0D0D0D" w:themeColor="text1" w:themeTint="F2"/>
        </w:rPr>
        <w:t>⇔</w:t>
      </w:r>
      <w:r w:rsidRPr="00E01BAE">
        <w:rPr>
          <w:color w:val="0D0D0D" w:themeColor="text1" w:themeTint="F2"/>
        </w:rPr>
        <w:t xml:space="preserve"> pokud pro každou hranu </w:t>
      </w:r>
      <w:proofErr w:type="spellStart"/>
      <w:r w:rsidRPr="00E01BAE">
        <w:rPr>
          <w:color w:val="0D0D0D" w:themeColor="text1" w:themeTint="F2"/>
        </w:rPr>
        <w:t>xy</w:t>
      </w:r>
      <w:proofErr w:type="spellEnd"/>
      <w:r w:rsidRPr="00E01BAE">
        <w:rPr>
          <w:color w:val="0D0D0D" w:themeColor="text1" w:themeTint="F2"/>
        </w:rPr>
        <w:t xml:space="preserve"> platí x&lt;y</w:t>
      </w:r>
    </w:p>
    <w:p w14:paraId="41A7E02B" w14:textId="24408729" w:rsidR="00485BF2" w:rsidRPr="00E01BAE" w:rsidRDefault="00485BF2" w:rsidP="00485BF2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Věta: Graf má topologické uspořádání </w:t>
      </w:r>
      <w:r w:rsidRPr="00E01BAE">
        <w:rPr>
          <w:rFonts w:ascii="Cambria Math" w:hAnsi="Cambria Math" w:cs="Cambria Math"/>
          <w:color w:val="0D0D0D" w:themeColor="text1" w:themeTint="F2"/>
        </w:rPr>
        <w:t>⇔</w:t>
      </w:r>
      <w:r w:rsidRPr="00E01BAE">
        <w:rPr>
          <w:color w:val="0D0D0D" w:themeColor="text1" w:themeTint="F2"/>
        </w:rPr>
        <w:t xml:space="preserve"> je DAG</w:t>
      </w:r>
    </w:p>
    <w:p w14:paraId="5A8DF8E0" w14:textId="0D18B8ED" w:rsidR="00485BF2" w:rsidRPr="00E01BAE" w:rsidRDefault="00485BF2" w:rsidP="00485BF2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Definice: Zdroj = </w:t>
      </w:r>
      <w:proofErr w:type="spellStart"/>
      <w:r w:rsidRPr="00E01BAE">
        <w:rPr>
          <w:color w:val="0D0D0D" w:themeColor="text1" w:themeTint="F2"/>
        </w:rPr>
        <w:t>deg</w:t>
      </w:r>
      <w:r w:rsidRPr="00E01BAE">
        <w:rPr>
          <w:color w:val="0D0D0D" w:themeColor="text1" w:themeTint="F2"/>
          <w:vertAlign w:val="superscript"/>
        </w:rPr>
        <w:t>in</w:t>
      </w:r>
      <w:proofErr w:type="spellEnd"/>
      <w:r w:rsidRPr="00E01BAE">
        <w:rPr>
          <w:color w:val="0D0D0D" w:themeColor="text1" w:themeTint="F2"/>
        </w:rPr>
        <w:t>(v) = 0</w:t>
      </w:r>
      <w:r w:rsidR="00843D4D" w:rsidRPr="00E01BAE">
        <w:rPr>
          <w:color w:val="0D0D0D" w:themeColor="text1" w:themeTint="F2"/>
        </w:rPr>
        <w:t xml:space="preserve"> (nevede do něj hrana)</w:t>
      </w:r>
    </w:p>
    <w:p w14:paraId="2B237599" w14:textId="415D4BE6" w:rsidR="00485BF2" w:rsidRPr="00E01BAE" w:rsidRDefault="00485BF2" w:rsidP="00485BF2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Definice: Stok = </w:t>
      </w:r>
      <w:proofErr w:type="spellStart"/>
      <w:r w:rsidRPr="00E01BAE">
        <w:rPr>
          <w:color w:val="0D0D0D" w:themeColor="text1" w:themeTint="F2"/>
        </w:rPr>
        <w:t>deg</w:t>
      </w:r>
      <w:r w:rsidRPr="00E01BAE">
        <w:rPr>
          <w:color w:val="0D0D0D" w:themeColor="text1" w:themeTint="F2"/>
          <w:vertAlign w:val="superscript"/>
        </w:rPr>
        <w:t>out</w:t>
      </w:r>
      <w:proofErr w:type="spellEnd"/>
      <w:r w:rsidRPr="00E01BAE">
        <w:rPr>
          <w:color w:val="0D0D0D" w:themeColor="text1" w:themeTint="F2"/>
        </w:rPr>
        <w:t xml:space="preserve">(v) = </w:t>
      </w:r>
      <w:proofErr w:type="gramStart"/>
      <w:r w:rsidRPr="00E01BAE">
        <w:rPr>
          <w:color w:val="0D0D0D" w:themeColor="text1" w:themeTint="F2"/>
        </w:rPr>
        <w:t>0</w:t>
      </w:r>
      <w:r w:rsidR="00843D4D" w:rsidRPr="00E01BAE">
        <w:rPr>
          <w:color w:val="0D0D0D" w:themeColor="text1" w:themeTint="F2"/>
        </w:rPr>
        <w:t xml:space="preserve">  (</w:t>
      </w:r>
      <w:proofErr w:type="gramEnd"/>
      <w:r w:rsidR="00843D4D" w:rsidRPr="00E01BAE">
        <w:rPr>
          <w:color w:val="0D0D0D" w:themeColor="text1" w:themeTint="F2"/>
        </w:rPr>
        <w:t>nevede do něj hrana)</w:t>
      </w:r>
    </w:p>
    <w:p w14:paraId="3F2810FE" w14:textId="3CDA5BE0" w:rsidR="00485BF2" w:rsidRPr="00E01BAE" w:rsidRDefault="00485BF2" w:rsidP="00485BF2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Věta: V každém </w:t>
      </w:r>
      <w:proofErr w:type="spellStart"/>
      <w:r w:rsidRPr="00E01BAE">
        <w:rPr>
          <w:color w:val="0D0D0D" w:themeColor="text1" w:themeTint="F2"/>
        </w:rPr>
        <w:t>DAGu</w:t>
      </w:r>
      <w:proofErr w:type="spellEnd"/>
      <w:r w:rsidRPr="00E01BAE">
        <w:rPr>
          <w:color w:val="0D0D0D" w:themeColor="text1" w:themeTint="F2"/>
        </w:rPr>
        <w:t xml:space="preserve"> existuje </w:t>
      </w:r>
      <w:r w:rsidR="00843D4D" w:rsidRPr="00E01BAE">
        <w:rPr>
          <w:color w:val="0D0D0D" w:themeColor="text1" w:themeTint="F2"/>
        </w:rPr>
        <w:t xml:space="preserve">alespoň jeden </w:t>
      </w:r>
      <w:r w:rsidRPr="00E01BAE">
        <w:rPr>
          <w:color w:val="0D0D0D" w:themeColor="text1" w:themeTint="F2"/>
        </w:rPr>
        <w:t>zdroj</w:t>
      </w:r>
      <w:r w:rsidR="00843D4D" w:rsidRPr="00E01BAE">
        <w:rPr>
          <w:color w:val="0D0D0D" w:themeColor="text1" w:themeTint="F2"/>
        </w:rPr>
        <w:t xml:space="preserve"> a alespoň jeden stok</w:t>
      </w:r>
    </w:p>
    <w:p w14:paraId="22A1D69F" w14:textId="4870B074" w:rsidR="00485BF2" w:rsidRPr="00E01BAE" w:rsidRDefault="00485BF2" w:rsidP="00485BF2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Věta: Pořadí, v němž DFS opouští vrcholy je opačné topologické</w:t>
      </w:r>
    </w:p>
    <w:p w14:paraId="262E39B2" w14:textId="48DE15B0" w:rsidR="00E44001" w:rsidRPr="00E01BAE" w:rsidRDefault="00E44001" w:rsidP="00E44001">
      <w:pPr>
        <w:pStyle w:val="Nadpis4"/>
        <w:rPr>
          <w:color w:val="0D0D0D" w:themeColor="text1" w:themeTint="F2"/>
        </w:rPr>
      </w:pPr>
      <w:r w:rsidRPr="00E01BAE">
        <w:rPr>
          <w:color w:val="0D0D0D" w:themeColor="text1" w:themeTint="F2"/>
        </w:rPr>
        <w:t>Silná souvislost</w:t>
      </w:r>
    </w:p>
    <w:p w14:paraId="0AF2CEB7" w14:textId="4B6F7DD1" w:rsidR="00C35440" w:rsidRPr="00E01BAE" w:rsidRDefault="00C35440" w:rsidP="00C35440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Viz str. 130</w:t>
      </w:r>
    </w:p>
    <w:p w14:paraId="2425B95C" w14:textId="3EE2E733" w:rsidR="00E44001" w:rsidRPr="00E01BAE" w:rsidRDefault="00E44001" w:rsidP="00E44001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Definice: relace R na V(G): </w:t>
      </w:r>
      <w:proofErr w:type="spellStart"/>
      <w:r w:rsidRPr="00E01BAE">
        <w:rPr>
          <w:color w:val="0D0D0D" w:themeColor="text1" w:themeTint="F2"/>
        </w:rPr>
        <w:t>uRv</w:t>
      </w:r>
      <w:proofErr w:type="spellEnd"/>
      <w:r w:rsidRPr="00E01BAE">
        <w:rPr>
          <w:color w:val="0D0D0D" w:themeColor="text1" w:themeTint="F2"/>
        </w:rPr>
        <w:t xml:space="preserve"> </w:t>
      </w:r>
      <w:r w:rsidRPr="00E01BAE">
        <w:rPr>
          <w:rFonts w:ascii="Cambria Math" w:hAnsi="Cambria Math" w:cs="Cambria Math"/>
          <w:color w:val="0D0D0D" w:themeColor="text1" w:themeTint="F2"/>
        </w:rPr>
        <w:t>⇔</w:t>
      </w:r>
      <w:r w:rsidRPr="00E01BAE">
        <w:rPr>
          <w:color w:val="0D0D0D" w:themeColor="text1" w:themeTint="F2"/>
        </w:rPr>
        <w:t xml:space="preserve"> existuje sled mezi </w:t>
      </w:r>
      <w:proofErr w:type="spellStart"/>
      <w:proofErr w:type="gramStart"/>
      <w:r w:rsidRPr="00E01BAE">
        <w:rPr>
          <w:color w:val="0D0D0D" w:themeColor="text1" w:themeTint="F2"/>
        </w:rPr>
        <w:t>u,v</w:t>
      </w:r>
      <w:proofErr w:type="spellEnd"/>
      <w:proofErr w:type="gramEnd"/>
    </w:p>
    <w:p w14:paraId="21CC66E5" w14:textId="53D940B0" w:rsidR="00E44001" w:rsidRPr="00E01BAE" w:rsidRDefault="00E44001" w:rsidP="00E44001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Je to ekvivalence</w:t>
      </w:r>
    </w:p>
    <w:p w14:paraId="50937847" w14:textId="3793FAA5" w:rsidR="00E44001" w:rsidRPr="00E01BAE" w:rsidRDefault="00E44001" w:rsidP="00E44001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Třídy ekvivalence jsou komponenty silné souvislosti</w:t>
      </w:r>
    </w:p>
    <w:p w14:paraId="43036DB9" w14:textId="3C11EE29" w:rsidR="00E44001" w:rsidRPr="00E01BAE" w:rsidRDefault="00E44001" w:rsidP="00E44001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Definice: Graf komponent silné souvislosti C(G)</w:t>
      </w:r>
    </w:p>
    <w:p w14:paraId="49795265" w14:textId="6236C9A8" w:rsidR="00E44001" w:rsidRPr="00E01BAE" w:rsidRDefault="00E44001" w:rsidP="00E44001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Vrcholy jsou komponenty G</w:t>
      </w:r>
    </w:p>
    <w:p w14:paraId="6AE3172F" w14:textId="6F7DEF9C" w:rsidR="00E44001" w:rsidRPr="00E01BAE" w:rsidRDefault="00E44001" w:rsidP="00E44001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Hrany odpovídají mostům mezi komponentami</w:t>
      </w:r>
    </w:p>
    <w:p w14:paraId="29671F10" w14:textId="090BAEE7" w:rsidR="00843D4D" w:rsidRPr="00E01BAE" w:rsidRDefault="00E44001" w:rsidP="00843D4D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Věta: C(G) je DAG</w:t>
      </w:r>
    </w:p>
    <w:p w14:paraId="6D11B60E" w14:textId="20417E7B" w:rsidR="00E44001" w:rsidRPr="00E01BAE" w:rsidRDefault="00E44001" w:rsidP="00E44001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Důkaz: Pokud by v C(G) existoval cyklus, pak by tvořil komponentu souvislosti</w:t>
      </w:r>
    </w:p>
    <w:p w14:paraId="0B9E05C0" w14:textId="2926B86A" w:rsidR="00843D4D" w:rsidRPr="00E01BAE" w:rsidRDefault="00843D4D" w:rsidP="00E44001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→ existuje v něm alespoň jedna zdrojová a stoková komponenta</w:t>
      </w:r>
    </w:p>
    <w:p w14:paraId="79DCE33A" w14:textId="7C893D58" w:rsidR="00843D4D" w:rsidRPr="00E01BAE" w:rsidRDefault="005B5FFE" w:rsidP="00843D4D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Pozorování: Je-li komponenta C stoková a c </w:t>
      </w:r>
      <w:r w:rsidRPr="00E01BAE">
        <w:rPr>
          <w:rFonts w:ascii="Cambria Math" w:hAnsi="Cambria Math" w:cs="Cambria Math"/>
          <w:color w:val="0D0D0D" w:themeColor="text1" w:themeTint="F2"/>
        </w:rPr>
        <w:t>∈</w:t>
      </w:r>
      <w:r w:rsidRPr="00E01BAE">
        <w:rPr>
          <w:color w:val="0D0D0D" w:themeColor="text1" w:themeTint="F2"/>
        </w:rPr>
        <w:t xml:space="preserve"> V(C), pak DFS(v) navštíví právě komponentu C</w:t>
      </w:r>
    </w:p>
    <w:p w14:paraId="38035BDF" w14:textId="5D1579DE" w:rsidR="005B5FFE" w:rsidRPr="00E01BAE" w:rsidRDefault="005B5FFE" w:rsidP="00843D4D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Pozorování: Pokud spustíme opakované DFS, pak vrchol s max </w:t>
      </w:r>
      <w:proofErr w:type="spellStart"/>
      <w:r w:rsidRPr="00E01BAE">
        <w:rPr>
          <w:color w:val="0D0D0D" w:themeColor="text1" w:themeTint="F2"/>
        </w:rPr>
        <w:t>outem</w:t>
      </w:r>
      <w:proofErr w:type="spellEnd"/>
      <w:r w:rsidRPr="00E01BAE">
        <w:rPr>
          <w:color w:val="0D0D0D" w:themeColor="text1" w:themeTint="F2"/>
        </w:rPr>
        <w:t xml:space="preserve"> leží ve zdrojové komponentně</w:t>
      </w:r>
    </w:p>
    <w:p w14:paraId="1BF127F2" w14:textId="33AED49F" w:rsidR="00660823" w:rsidRPr="00E01BAE" w:rsidRDefault="00660823" w:rsidP="00843D4D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Definice: Transpozice grafu – prohodí se orientace všech hran. G</w:t>
      </w:r>
      <w:r w:rsidRPr="00E01BAE">
        <w:rPr>
          <w:color w:val="0D0D0D" w:themeColor="text1" w:themeTint="F2"/>
          <w:vertAlign w:val="superscript"/>
        </w:rPr>
        <w:t>T</w:t>
      </w:r>
      <w:r w:rsidRPr="00E01BAE">
        <w:rPr>
          <w:color w:val="0D0D0D" w:themeColor="text1" w:themeTint="F2"/>
        </w:rPr>
        <w:t xml:space="preserve"> = (V(G); {</w:t>
      </w:r>
      <w:proofErr w:type="spellStart"/>
      <w:r w:rsidRPr="00E01BAE">
        <w:rPr>
          <w:color w:val="0D0D0D" w:themeColor="text1" w:themeTint="F2"/>
        </w:rPr>
        <w:t>vu</w:t>
      </w:r>
      <w:proofErr w:type="spellEnd"/>
      <w:r w:rsidRPr="00E01BAE">
        <w:rPr>
          <w:color w:val="0D0D0D" w:themeColor="text1" w:themeTint="F2"/>
        </w:rPr>
        <w:t xml:space="preserve">; </w:t>
      </w:r>
      <w:proofErr w:type="spellStart"/>
      <w:r w:rsidRPr="00E01BAE">
        <w:rPr>
          <w:color w:val="0D0D0D" w:themeColor="text1" w:themeTint="F2"/>
        </w:rPr>
        <w:t>uv</w:t>
      </w:r>
      <w:proofErr w:type="spellEnd"/>
      <w:r w:rsidRPr="00E01BAE">
        <w:rPr>
          <w:color w:val="0D0D0D" w:themeColor="text1" w:themeTint="F2"/>
        </w:rPr>
        <w:t xml:space="preserve"> </w:t>
      </w:r>
      <w:r w:rsidRPr="00E01BAE">
        <w:rPr>
          <w:rFonts w:ascii="Cambria Math" w:hAnsi="Cambria Math" w:cs="Cambria Math"/>
          <w:color w:val="0D0D0D" w:themeColor="text1" w:themeTint="F2"/>
        </w:rPr>
        <w:t>∈</w:t>
      </w:r>
      <w:r w:rsidRPr="00E01BAE">
        <w:rPr>
          <w:color w:val="0D0D0D" w:themeColor="text1" w:themeTint="F2"/>
        </w:rPr>
        <w:t xml:space="preserve"> E(G)})</w:t>
      </w:r>
    </w:p>
    <w:p w14:paraId="551FA829" w14:textId="0BB19F5C" w:rsidR="00660823" w:rsidRPr="00E01BAE" w:rsidRDefault="00660823" w:rsidP="00660823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G je DAG </w:t>
      </w:r>
      <w:r w:rsidRPr="00E01BAE">
        <w:rPr>
          <w:rFonts w:ascii="Cambria Math" w:hAnsi="Cambria Math" w:cs="Cambria Math"/>
          <w:color w:val="0D0D0D" w:themeColor="text1" w:themeTint="F2"/>
        </w:rPr>
        <w:t>⇔</w:t>
      </w:r>
      <w:r w:rsidRPr="00E01BAE">
        <w:rPr>
          <w:color w:val="0D0D0D" w:themeColor="text1" w:themeTint="F2"/>
        </w:rPr>
        <w:t xml:space="preserve"> G</w:t>
      </w:r>
      <w:r w:rsidRPr="00E01BAE">
        <w:rPr>
          <w:color w:val="0D0D0D" w:themeColor="text1" w:themeTint="F2"/>
          <w:vertAlign w:val="superscript"/>
        </w:rPr>
        <w:t>T</w:t>
      </w:r>
      <w:r w:rsidRPr="00E01BAE">
        <w:rPr>
          <w:color w:val="0D0D0D" w:themeColor="text1" w:themeTint="F2"/>
        </w:rPr>
        <w:t xml:space="preserve"> je DAG</w:t>
      </w:r>
    </w:p>
    <w:p w14:paraId="383B5028" w14:textId="51B75C96" w:rsidR="00660823" w:rsidRPr="00E01BAE" w:rsidRDefault="00660823" w:rsidP="00660823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G a G</w:t>
      </w:r>
      <w:r w:rsidRPr="00E01BAE">
        <w:rPr>
          <w:color w:val="0D0D0D" w:themeColor="text1" w:themeTint="F2"/>
          <w:vertAlign w:val="superscript"/>
        </w:rPr>
        <w:t xml:space="preserve">T </w:t>
      </w:r>
      <w:r w:rsidRPr="00E01BAE">
        <w:rPr>
          <w:color w:val="0D0D0D" w:themeColor="text1" w:themeTint="F2"/>
        </w:rPr>
        <w:t>mají stejné třídy ekvivalence</w:t>
      </w:r>
    </w:p>
    <w:p w14:paraId="0267D218" w14:textId="0EB88D51" w:rsidR="00660823" w:rsidRPr="00E01BAE" w:rsidRDefault="00660823" w:rsidP="00660823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Prohodí se Zdroj a Stok</w:t>
      </w:r>
    </w:p>
    <w:p w14:paraId="59120DCD" w14:textId="4B5C6E59" w:rsidR="00660823" w:rsidRPr="00E01BAE" w:rsidRDefault="00660823" w:rsidP="00660823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lastRenderedPageBreak/>
        <w:t>Algoritmus: Hledání stokové komponenty</w:t>
      </w:r>
    </w:p>
    <w:p w14:paraId="34022067" w14:textId="3D6244D7" w:rsidR="00660823" w:rsidRPr="00E01BAE" w:rsidRDefault="00660823" w:rsidP="00660823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Najdeme vrchol ve zdrojové komponentě v G</w:t>
      </w:r>
      <w:r w:rsidRPr="00E01BAE">
        <w:rPr>
          <w:color w:val="0D0D0D" w:themeColor="text1" w:themeTint="F2"/>
          <w:vertAlign w:val="superscript"/>
        </w:rPr>
        <w:t>T</w:t>
      </w:r>
    </w:p>
    <w:p w14:paraId="7DF7D048" w14:textId="215BDDCD" w:rsidR="00660823" w:rsidRPr="00E01BAE" w:rsidRDefault="00660823" w:rsidP="00660823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Spustím opakované DFS a najdu vrchol s max </w:t>
      </w:r>
      <w:proofErr w:type="spellStart"/>
      <w:r w:rsidRPr="00E01BAE">
        <w:rPr>
          <w:color w:val="0D0D0D" w:themeColor="text1" w:themeTint="F2"/>
        </w:rPr>
        <w:t>outem</w:t>
      </w:r>
      <w:proofErr w:type="spellEnd"/>
    </w:p>
    <w:p w14:paraId="3EE88E01" w14:textId="4A691604" w:rsidR="00660823" w:rsidRPr="00E01BAE" w:rsidRDefault="00660823" w:rsidP="00660823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Z vrcholu v </w:t>
      </w:r>
      <w:r w:rsidRPr="00E01BAE">
        <w:rPr>
          <w:rFonts w:ascii="Cambria Math" w:hAnsi="Cambria Math" w:cs="Cambria Math"/>
          <w:color w:val="0D0D0D" w:themeColor="text1" w:themeTint="F2"/>
        </w:rPr>
        <w:t>∈</w:t>
      </w:r>
      <w:r w:rsidRPr="00E01BAE">
        <w:rPr>
          <w:color w:val="0D0D0D" w:themeColor="text1" w:themeTint="F2"/>
        </w:rPr>
        <w:t xml:space="preserve"> V(G) projdeme celou stokovou komponentu v G</w:t>
      </w:r>
    </w:p>
    <w:p w14:paraId="25902D6D" w14:textId="3DAFE203" w:rsidR="00660823" w:rsidRPr="00E01BAE" w:rsidRDefault="00660823" w:rsidP="00660823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Odstraníme ji</w:t>
      </w:r>
    </w:p>
    <w:p w14:paraId="1F7E516D" w14:textId="0543AA73" w:rsidR="00660823" w:rsidRPr="00E01BAE" w:rsidRDefault="00660823" w:rsidP="00660823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Opakujeme</w:t>
      </w:r>
    </w:p>
    <w:p w14:paraId="3382EADE" w14:textId="6D369FA4" w:rsidR="00660823" w:rsidRPr="00E01BAE" w:rsidRDefault="00660823" w:rsidP="00660823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Vylepšení algoritmus:</w:t>
      </w:r>
    </w:p>
    <w:p w14:paraId="06E14934" w14:textId="2301399D" w:rsidR="00660823" w:rsidRPr="00E01BAE" w:rsidRDefault="00660823" w:rsidP="00660823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DFS v G</w:t>
      </w:r>
      <w:r w:rsidRPr="00E01BAE">
        <w:rPr>
          <w:color w:val="0D0D0D" w:themeColor="text1" w:themeTint="F2"/>
          <w:vertAlign w:val="superscript"/>
        </w:rPr>
        <w:t>T</w:t>
      </w:r>
      <w:r w:rsidRPr="00E01BAE">
        <w:rPr>
          <w:color w:val="0D0D0D" w:themeColor="text1" w:themeTint="F2"/>
        </w:rPr>
        <w:t xml:space="preserve"> pustím pouze jednou, pak procházím vrcholy sestupně od nejvyšších </w:t>
      </w:r>
      <w:proofErr w:type="spellStart"/>
      <w:r w:rsidRPr="00E01BAE">
        <w:rPr>
          <w:color w:val="0D0D0D" w:themeColor="text1" w:themeTint="F2"/>
        </w:rPr>
        <w:t>outů</w:t>
      </w:r>
      <w:proofErr w:type="spellEnd"/>
    </w:p>
    <w:p w14:paraId="639747F1" w14:textId="1F511369" w:rsidR="00660823" w:rsidRPr="00E01BAE" w:rsidRDefault="00660823" w:rsidP="00660823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Z vrcholu v </w:t>
      </w:r>
      <w:r w:rsidRPr="00E01BAE">
        <w:rPr>
          <w:rFonts w:ascii="Cambria Math" w:hAnsi="Cambria Math" w:cs="Cambria Math"/>
          <w:color w:val="0D0D0D" w:themeColor="text1" w:themeTint="F2"/>
        </w:rPr>
        <w:t>∈</w:t>
      </w:r>
      <w:r w:rsidRPr="00E01BAE">
        <w:rPr>
          <w:color w:val="0D0D0D" w:themeColor="text1" w:themeTint="F2"/>
        </w:rPr>
        <w:t xml:space="preserve"> V(G) projdeme celou stokovou komponentu v G …</w:t>
      </w:r>
    </w:p>
    <w:p w14:paraId="04626250" w14:textId="0F3A9AD6" w:rsidR="00660823" w:rsidRPr="00E01BAE" w:rsidRDefault="00660823" w:rsidP="00660823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Lemma: </w:t>
      </w:r>
      <w:r w:rsidR="00C35440" w:rsidRPr="00E01BAE">
        <w:rPr>
          <w:color w:val="0D0D0D" w:themeColor="text1" w:themeTint="F2"/>
        </w:rPr>
        <w:t>Pokud</w:t>
      </w:r>
      <w:r w:rsidRPr="00E01BAE">
        <w:rPr>
          <w:color w:val="0D0D0D" w:themeColor="text1" w:themeTint="F2"/>
        </w:rPr>
        <w:t xml:space="preserve"> C</w:t>
      </w:r>
      <w:proofErr w:type="gramStart"/>
      <w:r w:rsidRPr="00E01BAE">
        <w:rPr>
          <w:color w:val="0D0D0D" w:themeColor="text1" w:themeTint="F2"/>
        </w:rPr>
        <w:t>1,C</w:t>
      </w:r>
      <w:proofErr w:type="gramEnd"/>
      <w:r w:rsidRPr="00E01BAE">
        <w:rPr>
          <w:color w:val="0D0D0D" w:themeColor="text1" w:themeTint="F2"/>
        </w:rPr>
        <w:t xml:space="preserve">1 jsou komponenty, kde hrana C1C2 </w:t>
      </w:r>
      <w:r w:rsidRPr="00E01BAE">
        <w:rPr>
          <w:rFonts w:ascii="Cambria Math" w:hAnsi="Cambria Math" w:cs="Cambria Math"/>
          <w:color w:val="0D0D0D" w:themeColor="text1" w:themeTint="F2"/>
        </w:rPr>
        <w:t>∈</w:t>
      </w:r>
      <w:r w:rsidRPr="00E01BAE">
        <w:rPr>
          <w:color w:val="0D0D0D" w:themeColor="text1" w:themeTint="F2"/>
        </w:rPr>
        <w:t xml:space="preserve"> E(C(G))</w:t>
      </w:r>
      <w:r w:rsidR="00C35440" w:rsidRPr="00E01BAE">
        <w:rPr>
          <w:color w:val="0D0D0D" w:themeColor="text1" w:themeTint="F2"/>
        </w:rPr>
        <w:t xml:space="preserve">, pak </w:t>
      </w:r>
      <w:proofErr w:type="spellStart"/>
      <w:r w:rsidR="00C35440" w:rsidRPr="00E01BAE">
        <w:rPr>
          <w:color w:val="0D0D0D" w:themeColor="text1" w:themeTint="F2"/>
        </w:rPr>
        <w:t>max_out</w:t>
      </w:r>
      <w:proofErr w:type="spellEnd"/>
      <w:r w:rsidR="00C35440" w:rsidRPr="00E01BAE">
        <w:rPr>
          <w:color w:val="0D0D0D" w:themeColor="text1" w:themeTint="F2"/>
        </w:rPr>
        <w:t xml:space="preserve">(c1 </w:t>
      </w:r>
      <w:r w:rsidR="00C35440" w:rsidRPr="00E01BAE">
        <w:rPr>
          <w:rFonts w:ascii="Cambria Math" w:hAnsi="Cambria Math" w:cs="Cambria Math"/>
          <w:color w:val="0D0D0D" w:themeColor="text1" w:themeTint="F2"/>
        </w:rPr>
        <w:t>∈ C1</w:t>
      </w:r>
      <w:r w:rsidR="00C35440" w:rsidRPr="00E01BAE">
        <w:rPr>
          <w:color w:val="0D0D0D" w:themeColor="text1" w:themeTint="F2"/>
        </w:rPr>
        <w:t>) &gt;</w:t>
      </w:r>
      <w:r w:rsidRPr="00E01BAE">
        <w:rPr>
          <w:color w:val="0D0D0D" w:themeColor="text1" w:themeTint="F2"/>
        </w:rPr>
        <w:t xml:space="preserve"> </w:t>
      </w:r>
      <w:proofErr w:type="spellStart"/>
      <w:r w:rsidR="00C35440" w:rsidRPr="00E01BAE">
        <w:rPr>
          <w:color w:val="0D0D0D" w:themeColor="text1" w:themeTint="F2"/>
        </w:rPr>
        <w:t>max_out</w:t>
      </w:r>
      <w:proofErr w:type="spellEnd"/>
      <w:r w:rsidR="00C35440" w:rsidRPr="00E01BAE">
        <w:rPr>
          <w:color w:val="0D0D0D" w:themeColor="text1" w:themeTint="F2"/>
        </w:rPr>
        <w:t xml:space="preserve">(c2 </w:t>
      </w:r>
      <w:r w:rsidR="00C35440" w:rsidRPr="00E01BAE">
        <w:rPr>
          <w:rFonts w:ascii="Cambria Math" w:hAnsi="Cambria Math" w:cs="Cambria Math"/>
          <w:color w:val="0D0D0D" w:themeColor="text1" w:themeTint="F2"/>
        </w:rPr>
        <w:t>∈ C2</w:t>
      </w:r>
      <w:r w:rsidR="00C35440" w:rsidRPr="00E01BAE">
        <w:rPr>
          <w:color w:val="0D0D0D" w:themeColor="text1" w:themeTint="F2"/>
        </w:rPr>
        <w:t>)</w:t>
      </w:r>
    </w:p>
    <w:p w14:paraId="5652CA66" w14:textId="47B5C658" w:rsidR="00C35440" w:rsidRPr="00E01BAE" w:rsidRDefault="00C35440" w:rsidP="00660823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Finální algoritmus:</w:t>
      </w:r>
    </w:p>
    <w:p w14:paraId="2386EFF1" w14:textId="4E8C4076" w:rsidR="00C35440" w:rsidRPr="00E01BAE" w:rsidRDefault="00C35440" w:rsidP="00C35440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Sestrojím G</w:t>
      </w:r>
      <w:r w:rsidRPr="00E01BAE">
        <w:rPr>
          <w:color w:val="0D0D0D" w:themeColor="text1" w:themeTint="F2"/>
          <w:vertAlign w:val="superscript"/>
        </w:rPr>
        <w:t>T</w:t>
      </w:r>
    </w:p>
    <w:p w14:paraId="7591DC42" w14:textId="3D838D10" w:rsidR="00C35440" w:rsidRPr="00E01BAE" w:rsidRDefault="00C35440" w:rsidP="00C35440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Z = prázdný zásobník</w:t>
      </w:r>
    </w:p>
    <w:p w14:paraId="7AC76F6F" w14:textId="29179317" w:rsidR="00C35440" w:rsidRPr="00E01BAE" w:rsidRDefault="00C35440" w:rsidP="00C35440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Pouštím opakovaná DFS v G</w:t>
      </w:r>
      <w:r w:rsidRPr="00E01BAE">
        <w:rPr>
          <w:color w:val="0D0D0D" w:themeColor="text1" w:themeTint="F2"/>
          <w:vertAlign w:val="superscript"/>
        </w:rPr>
        <w:t>T</w:t>
      </w:r>
      <w:r w:rsidRPr="00E01BAE">
        <w:rPr>
          <w:color w:val="0D0D0D" w:themeColor="text1" w:themeTint="F2"/>
        </w:rPr>
        <w:t>, při opuštění přidám vrchol do Z</w:t>
      </w:r>
    </w:p>
    <w:p w14:paraId="7979797B" w14:textId="4BF2438D" w:rsidR="00375CED" w:rsidRPr="00E01BAE" w:rsidRDefault="00375CED" w:rsidP="00C35440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Pro všechny v: komp(v) = nedefinováno</w:t>
      </w:r>
    </w:p>
    <w:p w14:paraId="08729DFE" w14:textId="37F75AD1" w:rsidR="00375CED" w:rsidRPr="00E01BAE" w:rsidRDefault="00375CED" w:rsidP="00C35440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Odebírám vrcholy z </w:t>
      </w:r>
      <w:proofErr w:type="spellStart"/>
      <w:r w:rsidRPr="00E01BAE">
        <w:rPr>
          <w:color w:val="0D0D0D" w:themeColor="text1" w:themeTint="F2"/>
        </w:rPr>
        <w:t>Z</w:t>
      </w:r>
      <w:proofErr w:type="spellEnd"/>
    </w:p>
    <w:p w14:paraId="79D5D2D0" w14:textId="531CCF93" w:rsidR="00375CED" w:rsidRPr="00E01BAE" w:rsidRDefault="00375CED" w:rsidP="00375CED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Pokud komp(v) = nedefinováno</w:t>
      </w:r>
    </w:p>
    <w:p w14:paraId="13542E05" w14:textId="7012A31A" w:rsidR="00375CED" w:rsidRPr="00E01BAE" w:rsidRDefault="00375CED" w:rsidP="00375CED">
      <w:pPr>
        <w:pStyle w:val="Odstavecseseznamem"/>
        <w:numPr>
          <w:ilvl w:val="3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Spustíme DFS v G z v a chodíme jen do vrcholů, kde komp(v) = nedefinováno a nastavujeme komp = v</w:t>
      </w:r>
    </w:p>
    <w:p w14:paraId="16081CBA" w14:textId="50C0AE85" w:rsidR="00375CED" w:rsidRPr="00E01BAE" w:rsidRDefault="00375CED" w:rsidP="00375CED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Věta: Finální algoritmus najde komponenty souvislosti v čase a prostoru Θ(</w:t>
      </w:r>
      <w:proofErr w:type="spellStart"/>
      <w:r w:rsidRPr="00E01BAE">
        <w:rPr>
          <w:color w:val="0D0D0D" w:themeColor="text1" w:themeTint="F2"/>
        </w:rPr>
        <w:t>n+m</w:t>
      </w:r>
      <w:proofErr w:type="spellEnd"/>
      <w:r w:rsidRPr="00E01BAE">
        <w:rPr>
          <w:color w:val="0D0D0D" w:themeColor="text1" w:themeTint="F2"/>
        </w:rPr>
        <w:t>)</w:t>
      </w:r>
    </w:p>
    <w:p w14:paraId="0AF41024" w14:textId="226BEEDB" w:rsidR="00375CED" w:rsidRPr="00E01BAE" w:rsidRDefault="00375CED" w:rsidP="00375CED">
      <w:pPr>
        <w:pStyle w:val="Nadpis2"/>
        <w:rPr>
          <w:color w:val="0D0D0D" w:themeColor="text1" w:themeTint="F2"/>
        </w:rPr>
      </w:pPr>
      <w:r w:rsidRPr="00E01BAE">
        <w:rPr>
          <w:color w:val="0D0D0D" w:themeColor="text1" w:themeTint="F2"/>
        </w:rPr>
        <w:t>Nejkratší cesty</w:t>
      </w:r>
    </w:p>
    <w:p w14:paraId="21B70839" w14:textId="452B480B" w:rsidR="006630D6" w:rsidRPr="00E01BAE" w:rsidRDefault="006630D6" w:rsidP="006630D6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Viz str. 143</w:t>
      </w:r>
    </w:p>
    <w:p w14:paraId="605CF9BB" w14:textId="7CB16124" w:rsidR="006630D6" w:rsidRPr="00E01BAE" w:rsidRDefault="006630D6" w:rsidP="00375CED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Graf G = (</w:t>
      </w:r>
      <w:proofErr w:type="gramStart"/>
      <w:r w:rsidRPr="00E01BAE">
        <w:rPr>
          <w:color w:val="0D0D0D" w:themeColor="text1" w:themeTint="F2"/>
        </w:rPr>
        <w:t>V,E</w:t>
      </w:r>
      <w:proofErr w:type="gramEnd"/>
      <w:r w:rsidRPr="00E01BAE">
        <w:rPr>
          <w:color w:val="0D0D0D" w:themeColor="text1" w:themeTint="F2"/>
        </w:rPr>
        <w:t>)</w:t>
      </w:r>
    </w:p>
    <w:p w14:paraId="2E304BBD" w14:textId="02C19239" w:rsidR="00375CED" w:rsidRPr="00E01BAE" w:rsidRDefault="006630D6" w:rsidP="00375CED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Definice: Délka l: E → R0+ (kladná reálná čísla včetně 0)</w:t>
      </w:r>
    </w:p>
    <w:p w14:paraId="03660AC5" w14:textId="715BF9D2" w:rsidR="006630D6" w:rsidRPr="00E01BAE" w:rsidRDefault="006630D6" w:rsidP="00375CED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Délka </w:t>
      </w:r>
      <w:proofErr w:type="spellStart"/>
      <w:r w:rsidRPr="00E01BAE">
        <w:rPr>
          <w:color w:val="0D0D0D" w:themeColor="text1" w:themeTint="F2"/>
        </w:rPr>
        <w:t>uv</w:t>
      </w:r>
      <w:proofErr w:type="spellEnd"/>
      <w:r w:rsidRPr="00E01BAE">
        <w:rPr>
          <w:color w:val="0D0D0D" w:themeColor="text1" w:themeTint="F2"/>
        </w:rPr>
        <w:t xml:space="preserve">-cesty P: l(P) = sum l(e), e </w:t>
      </w:r>
      <w:r w:rsidRPr="00E01BAE">
        <w:rPr>
          <w:rFonts w:ascii="Cambria Math" w:hAnsi="Cambria Math" w:cs="Cambria Math"/>
          <w:color w:val="0D0D0D" w:themeColor="text1" w:themeTint="F2"/>
        </w:rPr>
        <w:t>∈</w:t>
      </w:r>
      <w:r w:rsidRPr="00E01BAE">
        <w:rPr>
          <w:color w:val="0D0D0D" w:themeColor="text1" w:themeTint="F2"/>
        </w:rPr>
        <w:t xml:space="preserve"> P</w:t>
      </w:r>
    </w:p>
    <w:p w14:paraId="711D3AD6" w14:textId="708BD091" w:rsidR="006630D6" w:rsidRPr="00E01BAE" w:rsidRDefault="006630D6" w:rsidP="00375CED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Definice: Vzdálenost d(</w:t>
      </w:r>
      <w:proofErr w:type="spellStart"/>
      <w:proofErr w:type="gramStart"/>
      <w:r w:rsidRPr="00E01BAE">
        <w:rPr>
          <w:color w:val="0D0D0D" w:themeColor="text1" w:themeTint="F2"/>
        </w:rPr>
        <w:t>u,v</w:t>
      </w:r>
      <w:proofErr w:type="spellEnd"/>
      <w:proofErr w:type="gramEnd"/>
      <w:r w:rsidRPr="00E01BAE">
        <w:rPr>
          <w:color w:val="0D0D0D" w:themeColor="text1" w:themeTint="F2"/>
        </w:rPr>
        <w:t xml:space="preserve">) = min {l(P) ; P je </w:t>
      </w:r>
      <w:proofErr w:type="spellStart"/>
      <w:r w:rsidRPr="00E01BAE">
        <w:rPr>
          <w:color w:val="0D0D0D" w:themeColor="text1" w:themeTint="F2"/>
        </w:rPr>
        <w:t>uv</w:t>
      </w:r>
      <w:proofErr w:type="spellEnd"/>
      <w:r w:rsidRPr="00E01BAE">
        <w:rPr>
          <w:color w:val="0D0D0D" w:themeColor="text1" w:themeTint="F2"/>
        </w:rPr>
        <w:t xml:space="preserve">-cesta}. Pokud neexistuje </w:t>
      </w:r>
      <w:proofErr w:type="spellStart"/>
      <w:r w:rsidRPr="00E01BAE">
        <w:rPr>
          <w:color w:val="0D0D0D" w:themeColor="text1" w:themeTint="F2"/>
        </w:rPr>
        <w:t>uv</w:t>
      </w:r>
      <w:proofErr w:type="spellEnd"/>
      <w:r w:rsidRPr="00E01BAE">
        <w:rPr>
          <w:color w:val="0D0D0D" w:themeColor="text1" w:themeTint="F2"/>
        </w:rPr>
        <w:t>-cesta, pak d(</w:t>
      </w:r>
      <w:proofErr w:type="spellStart"/>
      <w:proofErr w:type="gramStart"/>
      <w:r w:rsidRPr="00E01BAE">
        <w:rPr>
          <w:color w:val="0D0D0D" w:themeColor="text1" w:themeTint="F2"/>
        </w:rPr>
        <w:t>u,v</w:t>
      </w:r>
      <w:proofErr w:type="spellEnd"/>
      <w:proofErr w:type="gramEnd"/>
      <w:r w:rsidRPr="00E01BAE">
        <w:rPr>
          <w:color w:val="0D0D0D" w:themeColor="text1" w:themeTint="F2"/>
        </w:rPr>
        <w:t xml:space="preserve">) = </w:t>
      </w:r>
      <w:r w:rsidRPr="00E01BAE">
        <w:rPr>
          <w:rFonts w:cstheme="minorHAnsi"/>
          <w:color w:val="0D0D0D" w:themeColor="text1" w:themeTint="F2"/>
        </w:rPr>
        <w:t>∞</w:t>
      </w:r>
    </w:p>
    <w:p w14:paraId="3ECD3E71" w14:textId="425FBE2D" w:rsidR="006630D6" w:rsidRPr="00E01BAE" w:rsidRDefault="006630D6" w:rsidP="00375CED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rFonts w:cstheme="minorHAnsi"/>
          <w:color w:val="0D0D0D" w:themeColor="text1" w:themeTint="F2"/>
        </w:rPr>
        <w:t xml:space="preserve">Lemma: Pokud existuje </w:t>
      </w:r>
      <w:proofErr w:type="spellStart"/>
      <w:r w:rsidRPr="00E01BAE">
        <w:rPr>
          <w:rFonts w:cstheme="minorHAnsi"/>
          <w:color w:val="0D0D0D" w:themeColor="text1" w:themeTint="F2"/>
        </w:rPr>
        <w:t>uv</w:t>
      </w:r>
      <w:proofErr w:type="spellEnd"/>
      <w:r w:rsidRPr="00E01BAE">
        <w:rPr>
          <w:rFonts w:cstheme="minorHAnsi"/>
          <w:color w:val="0D0D0D" w:themeColor="text1" w:themeTint="F2"/>
        </w:rPr>
        <w:t xml:space="preserve">-sled, pak existuje </w:t>
      </w:r>
      <w:proofErr w:type="spellStart"/>
      <w:r w:rsidRPr="00E01BAE">
        <w:rPr>
          <w:rFonts w:cstheme="minorHAnsi"/>
          <w:color w:val="0D0D0D" w:themeColor="text1" w:themeTint="F2"/>
        </w:rPr>
        <w:t>uv</w:t>
      </w:r>
      <w:proofErr w:type="spellEnd"/>
      <w:r w:rsidRPr="00E01BAE">
        <w:rPr>
          <w:rFonts w:cstheme="minorHAnsi"/>
          <w:color w:val="0D0D0D" w:themeColor="text1" w:themeTint="F2"/>
        </w:rPr>
        <w:t>-cesta stejné nebo menší délky, tj. l(P) &lt;= l(S)</w:t>
      </w:r>
    </w:p>
    <w:p w14:paraId="6E0F975E" w14:textId="0EA39E1E" w:rsidR="007337EA" w:rsidRPr="00E01BAE" w:rsidRDefault="007337EA" w:rsidP="007337EA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rFonts w:cstheme="minorHAnsi"/>
          <w:color w:val="0D0D0D" w:themeColor="text1" w:themeTint="F2"/>
        </w:rPr>
        <w:t xml:space="preserve">Důsledek: nejkratší sled má stejnou délku jako </w:t>
      </w:r>
      <w:proofErr w:type="spellStart"/>
      <w:r w:rsidRPr="00E01BAE">
        <w:rPr>
          <w:rFonts w:cstheme="minorHAnsi"/>
          <w:color w:val="0D0D0D" w:themeColor="text1" w:themeTint="F2"/>
        </w:rPr>
        <w:t>jekratší</w:t>
      </w:r>
      <w:proofErr w:type="spellEnd"/>
      <w:r w:rsidRPr="00E01BAE">
        <w:rPr>
          <w:rFonts w:cstheme="minorHAnsi"/>
          <w:color w:val="0D0D0D" w:themeColor="text1" w:themeTint="F2"/>
        </w:rPr>
        <w:t xml:space="preserve"> cesta</w:t>
      </w:r>
    </w:p>
    <w:p w14:paraId="35F5A629" w14:textId="0F39BF95" w:rsidR="007337EA" w:rsidRPr="00E01BAE" w:rsidRDefault="007337EA" w:rsidP="007337EA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rFonts w:cstheme="minorHAnsi"/>
          <w:color w:val="0D0D0D" w:themeColor="text1" w:themeTint="F2"/>
        </w:rPr>
        <w:t>Důsledek: platí trojúhelníková nerovnost</w:t>
      </w:r>
    </w:p>
    <w:p w14:paraId="35775E78" w14:textId="32CBBD41" w:rsidR="007337EA" w:rsidRPr="00E01BAE" w:rsidRDefault="007337EA" w:rsidP="007337EA">
      <w:pPr>
        <w:pStyle w:val="Odstavecseseznamem"/>
        <w:numPr>
          <w:ilvl w:val="1"/>
          <w:numId w:val="2"/>
        </w:numPr>
        <w:rPr>
          <w:color w:val="0D0D0D" w:themeColor="text1" w:themeTint="F2"/>
          <w:u w:val="single"/>
        </w:rPr>
      </w:pPr>
      <w:r w:rsidRPr="00E01BAE">
        <w:rPr>
          <w:rFonts w:cstheme="minorHAnsi"/>
          <w:color w:val="0D0D0D" w:themeColor="text1" w:themeTint="F2"/>
        </w:rPr>
        <w:t xml:space="preserve">Pro záporné hrany </w:t>
      </w:r>
      <w:r w:rsidRPr="00E01BAE">
        <w:rPr>
          <w:rFonts w:cstheme="minorHAnsi"/>
          <w:color w:val="0D0D0D" w:themeColor="text1" w:themeTint="F2"/>
          <w:u w:val="single"/>
        </w:rPr>
        <w:t>neplatí</w:t>
      </w:r>
    </w:p>
    <w:p w14:paraId="4D282FE5" w14:textId="3083B1C2" w:rsidR="007337EA" w:rsidRPr="00E01BAE" w:rsidRDefault="007337EA" w:rsidP="007337EA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rFonts w:cstheme="minorHAnsi"/>
          <w:color w:val="0D0D0D" w:themeColor="text1" w:themeTint="F2"/>
        </w:rPr>
        <w:t xml:space="preserve"> Nejkratší sled nemusí existovat</w:t>
      </w:r>
    </w:p>
    <w:p w14:paraId="4747254F" w14:textId="0D62503A" w:rsidR="007337EA" w:rsidRPr="00E01BAE" w:rsidRDefault="000116E5" w:rsidP="007337EA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rFonts w:cstheme="minorHAnsi"/>
          <w:color w:val="0D0D0D" w:themeColor="text1" w:themeTint="F2"/>
        </w:rPr>
        <w:t>Kompromis: Povolení</w:t>
      </w:r>
      <w:r w:rsidR="007337EA" w:rsidRPr="00E01BAE">
        <w:rPr>
          <w:rFonts w:cstheme="minorHAnsi"/>
          <w:color w:val="0D0D0D" w:themeColor="text1" w:themeTint="F2"/>
        </w:rPr>
        <w:t xml:space="preserve"> záporných hran ale zakázání záporných cyklů</w:t>
      </w:r>
    </w:p>
    <w:p w14:paraId="65A4FA49" w14:textId="2139FF35" w:rsidR="000116E5" w:rsidRPr="00E01BAE" w:rsidRDefault="000116E5" w:rsidP="000116E5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rFonts w:cstheme="minorHAnsi"/>
          <w:color w:val="0D0D0D" w:themeColor="text1" w:themeTint="F2"/>
        </w:rPr>
        <w:t>Algoritmus pro spočítání všechny vzdálenosti od u</w:t>
      </w:r>
    </w:p>
    <w:p w14:paraId="525C982A" w14:textId="73F23F34" w:rsidR="000116E5" w:rsidRPr="00E01BAE" w:rsidRDefault="000116E5" w:rsidP="000116E5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rFonts w:cstheme="minorHAnsi"/>
          <w:color w:val="0D0D0D" w:themeColor="text1" w:themeTint="F2"/>
        </w:rPr>
        <w:t>Spustíme BFS z vrcholu u</w:t>
      </w:r>
    </w:p>
    <w:p w14:paraId="2F6FAD7F" w14:textId="156A0EE5" w:rsidR="000116E5" w:rsidRPr="00E01BAE" w:rsidRDefault="000116E5" w:rsidP="000116E5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rFonts w:cstheme="minorHAnsi"/>
          <w:color w:val="0D0D0D" w:themeColor="text1" w:themeTint="F2"/>
        </w:rPr>
        <w:t>Vrcholům přiřazuji čísla vrstev – vzdálenosti od u</w:t>
      </w:r>
    </w:p>
    <w:p w14:paraId="20CA11E7" w14:textId="646B5371" w:rsidR="000116E5" w:rsidRPr="00E01BAE" w:rsidRDefault="000116E5" w:rsidP="000116E5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rFonts w:cstheme="minorHAnsi"/>
          <w:color w:val="0D0D0D" w:themeColor="text1" w:themeTint="F2"/>
        </w:rPr>
        <w:t>Nejkratší cesty jsou seznamy předchůdců</w:t>
      </w:r>
    </w:p>
    <w:p w14:paraId="046D0CD1" w14:textId="287304BA" w:rsidR="000116E5" w:rsidRPr="00E01BAE" w:rsidRDefault="000116E5" w:rsidP="000116E5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rFonts w:cstheme="minorHAnsi"/>
          <w:color w:val="0D0D0D" w:themeColor="text1" w:themeTint="F2"/>
        </w:rPr>
        <w:t>Složitost algoritmu je O(</w:t>
      </w:r>
      <w:proofErr w:type="spellStart"/>
      <w:r w:rsidRPr="00E01BAE">
        <w:rPr>
          <w:rFonts w:cstheme="minorHAnsi"/>
          <w:color w:val="0D0D0D" w:themeColor="text1" w:themeTint="F2"/>
        </w:rPr>
        <w:t>n+m</w:t>
      </w:r>
      <w:proofErr w:type="spellEnd"/>
      <w:r w:rsidRPr="00E01BAE">
        <w:rPr>
          <w:rFonts w:cstheme="minorHAnsi"/>
          <w:color w:val="0D0D0D" w:themeColor="text1" w:themeTint="F2"/>
        </w:rPr>
        <w:t>)</w:t>
      </w:r>
    </w:p>
    <w:p w14:paraId="5F892936" w14:textId="0E963C2C" w:rsidR="000116E5" w:rsidRPr="00E01BAE" w:rsidRDefault="000116E5" w:rsidP="000116E5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rFonts w:cstheme="minorHAnsi"/>
          <w:color w:val="0D0D0D" w:themeColor="text1" w:themeTint="F2"/>
        </w:rPr>
        <w:t>Hrany předchůdců tvoří strom → strom nejkratších cest</w:t>
      </w:r>
    </w:p>
    <w:p w14:paraId="348F0F72" w14:textId="0E1EF3D8" w:rsidR="000116E5" w:rsidRPr="00E01BAE" w:rsidRDefault="00480CF0" w:rsidP="00480CF0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Lemma: Strom nejkratších cest existuje i v ohodnocených grafech</w:t>
      </w:r>
    </w:p>
    <w:p w14:paraId="7E3B3EF5" w14:textId="36859F7C" w:rsidR="000116E5" w:rsidRPr="00E01BAE" w:rsidRDefault="00480CF0" w:rsidP="00480CF0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Pozorování: Prefix nejkratší cesty je opět nejkratší cesta</w:t>
      </w:r>
    </w:p>
    <w:p w14:paraId="3F442034" w14:textId="4F8BF298" w:rsidR="00283A45" w:rsidRPr="00E01BAE" w:rsidRDefault="003A10AC" w:rsidP="003A10AC">
      <w:pPr>
        <w:pStyle w:val="Nadpis3"/>
        <w:rPr>
          <w:color w:val="0D0D0D" w:themeColor="text1" w:themeTint="F2"/>
        </w:rPr>
      </w:pPr>
      <w:r w:rsidRPr="00E01BAE">
        <w:rPr>
          <w:color w:val="0D0D0D" w:themeColor="text1" w:themeTint="F2"/>
        </w:rPr>
        <w:t>Dijkstrův algoritmus</w:t>
      </w:r>
    </w:p>
    <w:p w14:paraId="12945849" w14:textId="0ED1F991" w:rsidR="006C3C04" w:rsidRPr="00E01BAE" w:rsidRDefault="006C3C04" w:rsidP="00AA1B94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Algoritmus</w:t>
      </w:r>
      <w:r w:rsidR="00AA1B94" w:rsidRPr="00E01BAE">
        <w:rPr>
          <w:color w:val="0D0D0D" w:themeColor="text1" w:themeTint="F2"/>
        </w:rPr>
        <w:t xml:space="preserve"> viz str. 147</w:t>
      </w:r>
    </w:p>
    <w:p w14:paraId="285FF031" w14:textId="32E4BC7E" w:rsidR="00CA3400" w:rsidRPr="00E01BAE" w:rsidRDefault="00CA3400" w:rsidP="00AA1B94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Časová složitost</w:t>
      </w:r>
    </w:p>
    <w:p w14:paraId="0C20048B" w14:textId="0BF0A920" w:rsidR="00EC6130" w:rsidRPr="00E01BAE" w:rsidRDefault="00EC6130" w:rsidP="00EC6130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Každý vrchol zavřu nejvýše 1</w:t>
      </w:r>
    </w:p>
    <w:p w14:paraId="2A94DFE9" w14:textId="6A5130A8" w:rsidR="00EC6130" w:rsidRPr="00E01BAE" w:rsidRDefault="00EC6130" w:rsidP="00EC6130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lastRenderedPageBreak/>
        <w:t>Na každou hranu se podívám nejvýše 1</w:t>
      </w:r>
    </w:p>
    <w:p w14:paraId="47C48721" w14:textId="10C2EFAE" w:rsidR="00B43372" w:rsidRPr="00E01BAE" w:rsidRDefault="00C91909" w:rsidP="00EC6130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→ O(n</w:t>
      </w:r>
      <w:r w:rsidRPr="00E01BAE">
        <w:rPr>
          <w:color w:val="0D0D0D" w:themeColor="text1" w:themeTint="F2"/>
          <w:vertAlign w:val="superscript"/>
        </w:rPr>
        <w:t>2</w:t>
      </w:r>
      <w:r w:rsidRPr="00E01BAE">
        <w:rPr>
          <w:color w:val="0D0D0D" w:themeColor="text1" w:themeTint="F2"/>
        </w:rPr>
        <w:t>)</w:t>
      </w:r>
    </w:p>
    <w:p w14:paraId="53845C85" w14:textId="221F67F2" w:rsidR="00BC3A29" w:rsidRPr="00E01BAE" w:rsidRDefault="00061F52" w:rsidP="00BC3A29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Binární h</w:t>
      </w:r>
      <w:r w:rsidR="00A13A6B" w:rsidRPr="00E01BAE">
        <w:rPr>
          <w:color w:val="0D0D0D" w:themeColor="text1" w:themeTint="F2"/>
        </w:rPr>
        <w:t>alda</w:t>
      </w:r>
    </w:p>
    <w:p w14:paraId="29E38349" w14:textId="6BD87C6C" w:rsidR="000D620F" w:rsidRPr="00E01BAE" w:rsidRDefault="000D620F" w:rsidP="000D620F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Tvar úplného binárního stromu</w:t>
      </w:r>
    </w:p>
    <w:p w14:paraId="6B2A28A1" w14:textId="1AC8B536" w:rsidR="007C620D" w:rsidRPr="00E01BAE" w:rsidRDefault="007C620D" w:rsidP="007C620D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Vyvážený strom zaplňovaný zleva</w:t>
      </w:r>
    </w:p>
    <w:p w14:paraId="1C2FB5FF" w14:textId="7ACD24CA" w:rsidR="00A13A6B" w:rsidRPr="00E01BAE" w:rsidRDefault="00A13A6B" w:rsidP="00A13A6B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Operace </w:t>
      </w:r>
      <w:proofErr w:type="spellStart"/>
      <w:r w:rsidRPr="00E01BAE">
        <w:rPr>
          <w:color w:val="0D0D0D" w:themeColor="text1" w:themeTint="F2"/>
        </w:rPr>
        <w:t>ExtractMin</w:t>
      </w:r>
      <w:proofErr w:type="spellEnd"/>
      <w:r w:rsidRPr="00E01BAE">
        <w:rPr>
          <w:color w:val="0D0D0D" w:themeColor="text1" w:themeTint="F2"/>
        </w:rPr>
        <w:t xml:space="preserve"> – vrácení minima</w:t>
      </w:r>
    </w:p>
    <w:p w14:paraId="2B09535E" w14:textId="15E5C4F2" w:rsidR="006A3272" w:rsidRPr="00E01BAE" w:rsidRDefault="006A3272" w:rsidP="006A3272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Vrátí a smaže hodnotu kořene</w:t>
      </w:r>
    </w:p>
    <w:p w14:paraId="2AC135E2" w14:textId="0D6CCCA7" w:rsidR="006A3272" w:rsidRPr="00E01BAE" w:rsidRDefault="006A3272" w:rsidP="006A3272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Do kořene vložím hodnotu z posledního listu</w:t>
      </w:r>
    </w:p>
    <w:p w14:paraId="21F3CC8E" w14:textId="0F68458D" w:rsidR="005C3341" w:rsidRPr="00E01BAE" w:rsidRDefault="005C3341" w:rsidP="005C3341">
      <w:pPr>
        <w:pStyle w:val="Odstavecseseznamem"/>
        <w:numPr>
          <w:ilvl w:val="3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Nutné opravit hladu – prohodím kořen s menším ze synů</w:t>
      </w:r>
    </w:p>
    <w:p w14:paraId="2E40E4BA" w14:textId="6D4E3F85" w:rsidR="005C3341" w:rsidRPr="00E01BAE" w:rsidRDefault="008D016F" w:rsidP="008D016F">
      <w:pPr>
        <w:pStyle w:val="Odstavecseseznamem"/>
        <w:numPr>
          <w:ilvl w:val="4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… na nižší úrovni znovu</w:t>
      </w:r>
    </w:p>
    <w:p w14:paraId="6DE7D590" w14:textId="509EC181" w:rsidR="008D016F" w:rsidRPr="00E01BAE" w:rsidRDefault="008D016F" w:rsidP="008D016F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proofErr w:type="gramStart"/>
      <w:r w:rsidRPr="00E01BAE">
        <w:rPr>
          <w:color w:val="0D0D0D" w:themeColor="text1" w:themeTint="F2"/>
        </w:rPr>
        <w:t>O(</w:t>
      </w:r>
      <w:proofErr w:type="gramEnd"/>
      <w:r w:rsidRPr="00E01BAE">
        <w:rPr>
          <w:color w:val="0D0D0D" w:themeColor="text1" w:themeTint="F2"/>
        </w:rPr>
        <w:t>log n)</w:t>
      </w:r>
    </w:p>
    <w:p w14:paraId="0192A206" w14:textId="122A485D" w:rsidR="00A13A6B" w:rsidRPr="00E01BAE" w:rsidRDefault="00A13A6B" w:rsidP="00A13A6B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Operace Insert – vložení vrcholu</w:t>
      </w:r>
    </w:p>
    <w:p w14:paraId="7B26DB5E" w14:textId="4608798D" w:rsidR="00812A8D" w:rsidRPr="00E01BAE" w:rsidRDefault="00812A8D" w:rsidP="00812A8D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Na začátku vložím na konec poslední hladiny (tj. na konec pole)</w:t>
      </w:r>
    </w:p>
    <w:p w14:paraId="4E2BE32C" w14:textId="6910B597" w:rsidR="00812A8D" w:rsidRPr="00E01BAE" w:rsidRDefault="007F35B8" w:rsidP="00812A8D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Probublám nový prvek nahoru … porovnávám ho s</w:t>
      </w:r>
      <w:r w:rsidR="00544918" w:rsidRPr="00E01BAE">
        <w:rPr>
          <w:color w:val="0D0D0D" w:themeColor="text1" w:themeTint="F2"/>
        </w:rPr>
        <w:t> </w:t>
      </w:r>
      <w:r w:rsidRPr="00E01BAE">
        <w:rPr>
          <w:color w:val="0D0D0D" w:themeColor="text1" w:themeTint="F2"/>
        </w:rPr>
        <w:t>rodičem</w:t>
      </w:r>
    </w:p>
    <w:p w14:paraId="0DEFA0EF" w14:textId="04CA5CE4" w:rsidR="00544918" w:rsidRPr="00E01BAE" w:rsidRDefault="00544918" w:rsidP="00812A8D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proofErr w:type="gramStart"/>
      <w:r w:rsidRPr="00E01BAE">
        <w:rPr>
          <w:color w:val="0D0D0D" w:themeColor="text1" w:themeTint="F2"/>
        </w:rPr>
        <w:t>O(</w:t>
      </w:r>
      <w:proofErr w:type="gramEnd"/>
      <w:r w:rsidRPr="00E01BAE">
        <w:rPr>
          <w:color w:val="0D0D0D" w:themeColor="text1" w:themeTint="F2"/>
        </w:rPr>
        <w:t>log n)</w:t>
      </w:r>
    </w:p>
    <w:p w14:paraId="1D044FFD" w14:textId="514774E8" w:rsidR="00A13A6B" w:rsidRPr="00E01BAE" w:rsidRDefault="00A13A6B" w:rsidP="00A13A6B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Operace </w:t>
      </w:r>
      <w:proofErr w:type="spellStart"/>
      <w:r w:rsidRPr="00E01BAE">
        <w:rPr>
          <w:color w:val="0D0D0D" w:themeColor="text1" w:themeTint="F2"/>
        </w:rPr>
        <w:t>Decrese</w:t>
      </w:r>
      <w:proofErr w:type="spellEnd"/>
      <w:r w:rsidRPr="00E01BAE">
        <w:rPr>
          <w:color w:val="0D0D0D" w:themeColor="text1" w:themeTint="F2"/>
        </w:rPr>
        <w:t xml:space="preserve"> – snížení ohodnocení existujícího vrcholu</w:t>
      </w:r>
    </w:p>
    <w:p w14:paraId="3D5CC1E5" w14:textId="665A960E" w:rsidR="00225A42" w:rsidRPr="00E01BAE" w:rsidRDefault="00225A42" w:rsidP="00225A42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Neumím hledat vrchol podle hodnoty v čase lepším než O(n)</w:t>
      </w:r>
    </w:p>
    <w:p w14:paraId="3C3B938B" w14:textId="55FD505D" w:rsidR="00225A42" w:rsidRPr="00E01BAE" w:rsidRDefault="00225A42" w:rsidP="00225A42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→ musím si o každém vrcholu průběžně pamatovat, kde se v haldě nachází</w:t>
      </w:r>
    </w:p>
    <w:p w14:paraId="7200E456" w14:textId="7B180F7E" w:rsidR="00CE7735" w:rsidRPr="00E01BAE" w:rsidRDefault="00CE7735" w:rsidP="00225A42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proofErr w:type="gramStart"/>
      <w:r w:rsidRPr="00E01BAE">
        <w:rPr>
          <w:color w:val="0D0D0D" w:themeColor="text1" w:themeTint="F2"/>
        </w:rPr>
        <w:t>O(</w:t>
      </w:r>
      <w:proofErr w:type="gramEnd"/>
      <w:r w:rsidRPr="00E01BAE">
        <w:rPr>
          <w:color w:val="0D0D0D" w:themeColor="text1" w:themeTint="F2"/>
        </w:rPr>
        <w:t>log n)</w:t>
      </w:r>
    </w:p>
    <w:p w14:paraId="013CFF9A" w14:textId="18AAFD37" w:rsidR="008E1B5B" w:rsidRPr="00E01BAE" w:rsidRDefault="008E1B5B" w:rsidP="008E1B5B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Časová složitost s haldou</w:t>
      </w:r>
    </w:p>
    <w:p w14:paraId="05C1FF0C" w14:textId="6DE65CC8" w:rsidR="008E1B5B" w:rsidRPr="00E01BAE" w:rsidRDefault="008E1B5B" w:rsidP="008E1B5B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proofErr w:type="gramStart"/>
      <w:r w:rsidRPr="00E01BAE">
        <w:rPr>
          <w:color w:val="0D0D0D" w:themeColor="text1" w:themeTint="F2"/>
        </w:rPr>
        <w:t>O(</w:t>
      </w:r>
      <w:proofErr w:type="gramEnd"/>
      <w:r w:rsidR="0072122C" w:rsidRPr="00E01BAE">
        <w:rPr>
          <w:color w:val="0D0D0D" w:themeColor="text1" w:themeTint="F2"/>
        </w:rPr>
        <w:t>n*</w:t>
      </w:r>
      <w:proofErr w:type="spellStart"/>
      <w:r w:rsidR="0072122C" w:rsidRPr="00E01BAE">
        <w:rPr>
          <w:color w:val="0D0D0D" w:themeColor="text1" w:themeTint="F2"/>
        </w:rPr>
        <w:t>O_Insert</w:t>
      </w:r>
      <w:proofErr w:type="spellEnd"/>
      <w:r w:rsidR="0072122C" w:rsidRPr="00E01BAE">
        <w:rPr>
          <w:color w:val="0D0D0D" w:themeColor="text1" w:themeTint="F2"/>
        </w:rPr>
        <w:t xml:space="preserve"> + n *</w:t>
      </w:r>
      <w:proofErr w:type="spellStart"/>
      <w:r w:rsidR="0072122C" w:rsidRPr="00E01BAE">
        <w:rPr>
          <w:color w:val="0D0D0D" w:themeColor="text1" w:themeTint="F2"/>
        </w:rPr>
        <w:t>O_ExtractMin</w:t>
      </w:r>
      <w:proofErr w:type="spellEnd"/>
      <w:r w:rsidR="0072122C" w:rsidRPr="00E01BAE">
        <w:rPr>
          <w:color w:val="0D0D0D" w:themeColor="text1" w:themeTint="F2"/>
        </w:rPr>
        <w:t xml:space="preserve"> + m*</w:t>
      </w:r>
      <w:proofErr w:type="spellStart"/>
      <w:r w:rsidR="0072122C" w:rsidRPr="00E01BAE">
        <w:rPr>
          <w:color w:val="0D0D0D" w:themeColor="text1" w:themeTint="F2"/>
        </w:rPr>
        <w:t>O_Decrese</w:t>
      </w:r>
      <w:proofErr w:type="spellEnd"/>
      <w:r w:rsidRPr="00E01BAE">
        <w:rPr>
          <w:color w:val="0D0D0D" w:themeColor="text1" w:themeTint="F2"/>
        </w:rPr>
        <w:t>)</w:t>
      </w:r>
    </w:p>
    <w:p w14:paraId="3982477D" w14:textId="3E926956" w:rsidR="00CE7735" w:rsidRPr="00E01BAE" w:rsidRDefault="00CE7735" w:rsidP="008E1B5B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→ O((</w:t>
      </w:r>
      <w:proofErr w:type="spellStart"/>
      <w:r w:rsidRPr="00E01BAE">
        <w:rPr>
          <w:color w:val="0D0D0D" w:themeColor="text1" w:themeTint="F2"/>
        </w:rPr>
        <w:t>n+</w:t>
      </w:r>
      <w:proofErr w:type="gramStart"/>
      <w:r w:rsidRPr="00E01BAE">
        <w:rPr>
          <w:color w:val="0D0D0D" w:themeColor="text1" w:themeTint="F2"/>
        </w:rPr>
        <w:t>m</w:t>
      </w:r>
      <w:proofErr w:type="spellEnd"/>
      <w:r w:rsidRPr="00E01BAE">
        <w:rPr>
          <w:color w:val="0D0D0D" w:themeColor="text1" w:themeTint="F2"/>
        </w:rPr>
        <w:t>)</w:t>
      </w:r>
      <w:r w:rsidR="0004633C" w:rsidRPr="00E01BAE">
        <w:rPr>
          <w:color w:val="0D0D0D" w:themeColor="text1" w:themeTint="F2"/>
        </w:rPr>
        <w:t>log</w:t>
      </w:r>
      <w:proofErr w:type="gramEnd"/>
      <w:r w:rsidR="0004633C" w:rsidRPr="00E01BAE">
        <w:rPr>
          <w:color w:val="0D0D0D" w:themeColor="text1" w:themeTint="F2"/>
        </w:rPr>
        <w:t xml:space="preserve"> n</w:t>
      </w:r>
      <w:r w:rsidRPr="00E01BAE">
        <w:rPr>
          <w:color w:val="0D0D0D" w:themeColor="text1" w:themeTint="F2"/>
        </w:rPr>
        <w:t>)</w:t>
      </w:r>
    </w:p>
    <w:p w14:paraId="11DFEEE6" w14:textId="3925D40D" w:rsidR="0004633C" w:rsidRPr="00E01BAE" w:rsidRDefault="0004633C" w:rsidP="0004633C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Vyplatí se pouze pro řídké grafy, kde m </w:t>
      </w:r>
      <w:proofErr w:type="gramStart"/>
      <w:r w:rsidRPr="00E01BAE">
        <w:rPr>
          <w:color w:val="0D0D0D" w:themeColor="text1" w:themeTint="F2"/>
        </w:rPr>
        <w:t>&lt; n</w:t>
      </w:r>
      <w:proofErr w:type="gramEnd"/>
      <w:r w:rsidRPr="00E01BAE">
        <w:rPr>
          <w:color w:val="0D0D0D" w:themeColor="text1" w:themeTint="F2"/>
        </w:rPr>
        <w:t>^2</w:t>
      </w:r>
    </w:p>
    <w:p w14:paraId="7B44B8BB" w14:textId="39099E03" w:rsidR="00361420" w:rsidRPr="00E01BAE" w:rsidRDefault="00361420" w:rsidP="00361420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proofErr w:type="spellStart"/>
      <w:r w:rsidRPr="00E01BAE">
        <w:rPr>
          <w:color w:val="0D0D0D" w:themeColor="text1" w:themeTint="F2"/>
        </w:rPr>
        <w:t>Fibbonaciho</w:t>
      </w:r>
      <w:proofErr w:type="spellEnd"/>
      <w:r w:rsidRPr="00E01BAE">
        <w:rPr>
          <w:color w:val="0D0D0D" w:themeColor="text1" w:themeTint="F2"/>
        </w:rPr>
        <w:t xml:space="preserve"> halda</w:t>
      </w:r>
    </w:p>
    <w:p w14:paraId="40FF9EEC" w14:textId="603BF1AD" w:rsidR="00E1630A" w:rsidRPr="00E01BAE" w:rsidRDefault="00E1630A" w:rsidP="00E1630A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Insert, </w:t>
      </w:r>
      <w:proofErr w:type="spellStart"/>
      <w:r w:rsidRPr="00E01BAE">
        <w:rPr>
          <w:color w:val="0D0D0D" w:themeColor="text1" w:themeTint="F2"/>
        </w:rPr>
        <w:t>Decrese</w:t>
      </w:r>
      <w:proofErr w:type="spellEnd"/>
      <w:r w:rsidRPr="00E01BAE">
        <w:rPr>
          <w:color w:val="0D0D0D" w:themeColor="text1" w:themeTint="F2"/>
        </w:rPr>
        <w:t xml:space="preserve"> ~ </w:t>
      </w:r>
      <w:proofErr w:type="gramStart"/>
      <w:r w:rsidRPr="00E01BAE">
        <w:rPr>
          <w:color w:val="0D0D0D" w:themeColor="text1" w:themeTint="F2"/>
        </w:rPr>
        <w:t>O(</w:t>
      </w:r>
      <w:proofErr w:type="gramEnd"/>
      <w:r w:rsidRPr="00E01BAE">
        <w:rPr>
          <w:color w:val="0D0D0D" w:themeColor="text1" w:themeTint="F2"/>
        </w:rPr>
        <w:t>1)</w:t>
      </w:r>
    </w:p>
    <w:p w14:paraId="76B3581B" w14:textId="5E30FD20" w:rsidR="00E1630A" w:rsidRPr="00E01BAE" w:rsidRDefault="00E1630A" w:rsidP="00E1630A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proofErr w:type="spellStart"/>
      <w:r w:rsidRPr="00E01BAE">
        <w:rPr>
          <w:color w:val="0D0D0D" w:themeColor="text1" w:themeTint="F2"/>
        </w:rPr>
        <w:t>ExtractMin</w:t>
      </w:r>
      <w:proofErr w:type="spellEnd"/>
      <w:r w:rsidRPr="00E01BAE">
        <w:rPr>
          <w:color w:val="0D0D0D" w:themeColor="text1" w:themeTint="F2"/>
        </w:rPr>
        <w:t xml:space="preserve"> ~ </w:t>
      </w:r>
      <w:proofErr w:type="gramStart"/>
      <w:r w:rsidRPr="00E01BAE">
        <w:rPr>
          <w:color w:val="0D0D0D" w:themeColor="text1" w:themeTint="F2"/>
        </w:rPr>
        <w:t>O(</w:t>
      </w:r>
      <w:proofErr w:type="gramEnd"/>
      <w:r w:rsidRPr="00E01BAE">
        <w:rPr>
          <w:color w:val="0D0D0D" w:themeColor="text1" w:themeTint="F2"/>
        </w:rPr>
        <w:t>log n)</w:t>
      </w:r>
    </w:p>
    <w:p w14:paraId="186B8C25" w14:textId="32E19601" w:rsidR="00E1630A" w:rsidRPr="00E01BAE" w:rsidRDefault="00E1630A" w:rsidP="00E1630A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Vyplatí se pouze pro velké grafy</w:t>
      </w:r>
    </w:p>
    <w:p w14:paraId="134474FD" w14:textId="09A2BD52" w:rsidR="00E7645F" w:rsidRPr="00E01BAE" w:rsidRDefault="00E7645F" w:rsidP="00E7645F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Platí pro něj vše, co pro relaxační algoritmy</w:t>
      </w:r>
    </w:p>
    <w:p w14:paraId="10D29C46" w14:textId="77777777" w:rsidR="00F22D63" w:rsidRPr="00E01BAE" w:rsidRDefault="000644C9" w:rsidP="00E7645F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Invariant </w:t>
      </w:r>
      <w:r w:rsidR="00F22D63" w:rsidRPr="00E01BAE">
        <w:rPr>
          <w:color w:val="0D0D0D" w:themeColor="text1" w:themeTint="F2"/>
        </w:rPr>
        <w:t xml:space="preserve">o </w:t>
      </w:r>
      <w:proofErr w:type="spellStart"/>
      <w:r w:rsidR="00F22D63" w:rsidRPr="00E01BAE">
        <w:rPr>
          <w:color w:val="0D0D0D" w:themeColor="text1" w:themeTint="F2"/>
        </w:rPr>
        <w:t>mononomii</w:t>
      </w:r>
      <w:proofErr w:type="spellEnd"/>
      <w:r w:rsidRPr="00E01BAE">
        <w:rPr>
          <w:color w:val="0D0D0D" w:themeColor="text1" w:themeTint="F2"/>
        </w:rPr>
        <w:t>:</w:t>
      </w:r>
    </w:p>
    <w:p w14:paraId="482340DE" w14:textId="77777777" w:rsidR="00FE31CF" w:rsidRPr="00E01BAE" w:rsidRDefault="00F22D63" w:rsidP="00F22D63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Kdykoliv je o otevřený a ze je zavřený, pak h(o</w:t>
      </w:r>
      <w:proofErr w:type="gramStart"/>
      <w:r w:rsidRPr="00E01BAE">
        <w:rPr>
          <w:color w:val="0D0D0D" w:themeColor="text1" w:themeTint="F2"/>
        </w:rPr>
        <w:t>) &gt;</w:t>
      </w:r>
      <w:proofErr w:type="gramEnd"/>
      <w:r w:rsidRPr="00E01BAE">
        <w:rPr>
          <w:color w:val="0D0D0D" w:themeColor="text1" w:themeTint="F2"/>
        </w:rPr>
        <w:t>= h(z)</w:t>
      </w:r>
    </w:p>
    <w:p w14:paraId="4345B6AD" w14:textId="76EB13B1" w:rsidR="000644C9" w:rsidRPr="00E01BAE" w:rsidRDefault="00FE31CF" w:rsidP="00F22D63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h(z) se nezmění</w:t>
      </w:r>
      <w:r w:rsidR="000644C9" w:rsidRPr="00E01BAE">
        <w:rPr>
          <w:color w:val="0D0D0D" w:themeColor="text1" w:themeTint="F2"/>
        </w:rPr>
        <w:t xml:space="preserve"> </w:t>
      </w:r>
    </w:p>
    <w:p w14:paraId="335F5EE5" w14:textId="59C12847" w:rsidR="00B54E02" w:rsidRPr="00E01BAE" w:rsidRDefault="00B54E02" w:rsidP="00B54E02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Věta: Dijkstrův algoritmus zavírá vrcholy v pořadí podle vzdálenosti</w:t>
      </w:r>
      <w:r w:rsidR="007A652E" w:rsidRPr="00E01BAE">
        <w:rPr>
          <w:color w:val="0D0D0D" w:themeColor="text1" w:themeTint="F2"/>
        </w:rPr>
        <w:t>, každý dosažitelný právě jednou. A h(v) v době zavření je rovna vzdálenosti id v_0. V grafu bez záporných hran.</w:t>
      </w:r>
    </w:p>
    <w:p w14:paraId="4E3D3080" w14:textId="1E1CE658" w:rsidR="00B97261" w:rsidRPr="00E01BAE" w:rsidRDefault="00B97261" w:rsidP="00B97261">
      <w:pPr>
        <w:pStyle w:val="Nadpis3"/>
        <w:rPr>
          <w:color w:val="0D0D0D" w:themeColor="text1" w:themeTint="F2"/>
        </w:rPr>
      </w:pPr>
      <w:r w:rsidRPr="00E01BAE">
        <w:rPr>
          <w:color w:val="0D0D0D" w:themeColor="text1" w:themeTint="F2"/>
        </w:rPr>
        <w:t>Relaxační algoritmy</w:t>
      </w:r>
    </w:p>
    <w:p w14:paraId="263D5732" w14:textId="07A72921" w:rsidR="00E7645F" w:rsidRPr="00E01BAE" w:rsidRDefault="00E7645F" w:rsidP="00151D8A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Zobecnění </w:t>
      </w:r>
      <w:proofErr w:type="spellStart"/>
      <w:r w:rsidRPr="00E01BAE">
        <w:rPr>
          <w:color w:val="0D0D0D" w:themeColor="text1" w:themeTint="F2"/>
        </w:rPr>
        <w:t>Dijkstrova</w:t>
      </w:r>
      <w:proofErr w:type="spellEnd"/>
      <w:r w:rsidRPr="00E01BAE">
        <w:rPr>
          <w:color w:val="0D0D0D" w:themeColor="text1" w:themeTint="F2"/>
        </w:rPr>
        <w:t xml:space="preserve"> algoritmu</w:t>
      </w:r>
    </w:p>
    <w:p w14:paraId="55BD806E" w14:textId="50C810E7" w:rsidR="00B97261" w:rsidRPr="00E01BAE" w:rsidRDefault="00151D8A" w:rsidP="00151D8A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Myšlenky</w:t>
      </w:r>
    </w:p>
    <w:p w14:paraId="2C004986" w14:textId="02440918" w:rsidR="00151D8A" w:rsidRPr="00E01BAE" w:rsidRDefault="00151D8A" w:rsidP="00151D8A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Každý vrchol má nějaké ohodnocení h(v)</w:t>
      </w:r>
    </w:p>
    <w:p w14:paraId="071D879C" w14:textId="0FA430E8" w:rsidR="00151D8A" w:rsidRPr="00E01BAE" w:rsidRDefault="003A5EE4" w:rsidP="00151D8A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Relaxace = s</w:t>
      </w:r>
      <w:r w:rsidR="00AF245F" w:rsidRPr="00E01BAE">
        <w:rPr>
          <w:color w:val="0D0D0D" w:themeColor="text1" w:themeTint="F2"/>
        </w:rPr>
        <w:t>nažím se snížit h(w) na h(v) + l(</w:t>
      </w:r>
      <w:proofErr w:type="spellStart"/>
      <w:proofErr w:type="gramStart"/>
      <w:r w:rsidR="00AF245F" w:rsidRPr="00E01BAE">
        <w:rPr>
          <w:color w:val="0D0D0D" w:themeColor="text1" w:themeTint="F2"/>
        </w:rPr>
        <w:t>v,w</w:t>
      </w:r>
      <w:proofErr w:type="spellEnd"/>
      <w:proofErr w:type="gramEnd"/>
      <w:r w:rsidR="00AF245F" w:rsidRPr="00E01BAE">
        <w:rPr>
          <w:color w:val="0D0D0D" w:themeColor="text1" w:themeTint="F2"/>
        </w:rPr>
        <w:t>)</w:t>
      </w:r>
      <w:r w:rsidR="00B01A45" w:rsidRPr="00E01BAE">
        <w:rPr>
          <w:color w:val="0D0D0D" w:themeColor="text1" w:themeTint="F2"/>
        </w:rPr>
        <w:t xml:space="preserve"> a otevřu w</w:t>
      </w:r>
    </w:p>
    <w:p w14:paraId="6BC03ED2" w14:textId="18485BF7" w:rsidR="0009794B" w:rsidRPr="00E01BAE" w:rsidRDefault="0009794B" w:rsidP="00151D8A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Stavy, abych se nezacyklil → otevřený, pokud se od předchozí relaxace změnilo h(v)</w:t>
      </w:r>
    </w:p>
    <w:p w14:paraId="2AFCCDDA" w14:textId="1D714EDF" w:rsidR="00D11F18" w:rsidRPr="00E01BAE" w:rsidRDefault="00D11F18" w:rsidP="00D11F18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Obecný relaxační algoritmus</w:t>
      </w:r>
    </w:p>
    <w:p w14:paraId="1EEB8340" w14:textId="758D5FEC" w:rsidR="00B01A45" w:rsidRPr="00E01BAE" w:rsidRDefault="00B01A45" w:rsidP="00B01A45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Inicializace stavu, začínám ve vrcholu v_0</w:t>
      </w:r>
      <w:r w:rsidR="00CD50D7" w:rsidRPr="00E01BAE">
        <w:rPr>
          <w:color w:val="0D0D0D" w:themeColor="text1" w:themeTint="F2"/>
        </w:rPr>
        <w:t xml:space="preserve"> → v_0 je otevřený</w:t>
      </w:r>
    </w:p>
    <w:p w14:paraId="4F3A7F3A" w14:textId="4F25A786" w:rsidR="00D11F18" w:rsidRPr="00E01BAE" w:rsidRDefault="00B01A45" w:rsidP="00D11F18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Dokud existuje otevřený vrchol v → relaxuj v</w:t>
      </w:r>
    </w:p>
    <w:p w14:paraId="72989E9C" w14:textId="1CCD5EDD" w:rsidR="007A191B" w:rsidRPr="00E01BAE" w:rsidRDefault="007A191B" w:rsidP="007A191B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Invariant – tvrzení platné v průběhu celého algoritmu</w:t>
      </w:r>
    </w:p>
    <w:p w14:paraId="0DBCF37E" w14:textId="484A274C" w:rsidR="00E20CFE" w:rsidRPr="00E01BAE" w:rsidRDefault="00E20CFE" w:rsidP="007A191B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Pro grafy, které mohou mít záporné hrany platí:</w:t>
      </w:r>
    </w:p>
    <w:p w14:paraId="7D44F4B1" w14:textId="34D62D86" w:rsidR="001E1365" w:rsidRPr="00E01BAE" w:rsidRDefault="00E20CFE" w:rsidP="00E20CFE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Invariant </w:t>
      </w:r>
      <w:r w:rsidR="00F22D63" w:rsidRPr="00E01BAE">
        <w:rPr>
          <w:color w:val="0D0D0D" w:themeColor="text1" w:themeTint="F2"/>
        </w:rPr>
        <w:t>o ohodnocení</w:t>
      </w:r>
      <w:r w:rsidRPr="00E01BAE">
        <w:rPr>
          <w:color w:val="0D0D0D" w:themeColor="text1" w:themeTint="F2"/>
        </w:rPr>
        <w:t xml:space="preserve">: </w:t>
      </w:r>
    </w:p>
    <w:p w14:paraId="5FD25CC2" w14:textId="6A0E096C" w:rsidR="00E20CFE" w:rsidRPr="00E01BAE" w:rsidRDefault="001E1365" w:rsidP="001E1365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</w:t>
      </w:r>
      <w:r w:rsidR="00E20CFE" w:rsidRPr="00E01BAE">
        <w:rPr>
          <w:color w:val="0D0D0D" w:themeColor="text1" w:themeTint="F2"/>
        </w:rPr>
        <w:t>ro všechny vrcholy h(v) nikdy neroste</w:t>
      </w:r>
    </w:p>
    <w:p w14:paraId="378C696C" w14:textId="104063A9" w:rsidR="00415ED2" w:rsidRPr="00E01BAE" w:rsidRDefault="00415ED2" w:rsidP="00415ED2">
      <w:pPr>
        <w:pStyle w:val="Odstavecseseznamem"/>
        <w:numPr>
          <w:ilvl w:val="3"/>
          <w:numId w:val="2"/>
        </w:numPr>
        <w:rPr>
          <w:color w:val="0D0D0D" w:themeColor="text1" w:themeTint="F2"/>
        </w:rPr>
      </w:pPr>
      <w:proofErr w:type="spellStart"/>
      <w:r w:rsidRPr="00E01BAE">
        <w:rPr>
          <w:color w:val="0D0D0D" w:themeColor="text1" w:themeTint="F2"/>
        </w:rPr>
        <w:t>Dk</w:t>
      </w:r>
      <w:proofErr w:type="spellEnd"/>
      <w:r w:rsidRPr="00E01BAE">
        <w:rPr>
          <w:color w:val="0D0D0D" w:themeColor="text1" w:themeTint="F2"/>
        </w:rPr>
        <w:t>: triviální, při relaxaci pouze snižuji</w:t>
      </w:r>
    </w:p>
    <w:p w14:paraId="02FD248D" w14:textId="113BFB7A" w:rsidR="001E1365" w:rsidRPr="00E01BAE" w:rsidRDefault="001E1365" w:rsidP="001E1365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lastRenderedPageBreak/>
        <w:t xml:space="preserve">Pokud je h(v) konečné, pak je rovno délce nějakého </w:t>
      </w:r>
      <w:proofErr w:type="spellStart"/>
      <w:r w:rsidRPr="00E01BAE">
        <w:rPr>
          <w:color w:val="0D0D0D" w:themeColor="text1" w:themeTint="F2"/>
        </w:rPr>
        <w:t>uv</w:t>
      </w:r>
      <w:proofErr w:type="spellEnd"/>
      <w:r w:rsidRPr="00E01BAE">
        <w:rPr>
          <w:color w:val="0D0D0D" w:themeColor="text1" w:themeTint="F2"/>
        </w:rPr>
        <w:t>-sledu</w:t>
      </w:r>
    </w:p>
    <w:p w14:paraId="452B29D2" w14:textId="5D039348" w:rsidR="00415ED2" w:rsidRPr="00E01BAE" w:rsidRDefault="00415ED2" w:rsidP="00415ED2">
      <w:pPr>
        <w:pStyle w:val="Odstavecseseznamem"/>
        <w:numPr>
          <w:ilvl w:val="3"/>
          <w:numId w:val="2"/>
        </w:numPr>
        <w:rPr>
          <w:color w:val="0D0D0D" w:themeColor="text1" w:themeTint="F2"/>
        </w:rPr>
      </w:pPr>
      <w:proofErr w:type="spellStart"/>
      <w:r w:rsidRPr="00E01BAE">
        <w:rPr>
          <w:color w:val="0D0D0D" w:themeColor="text1" w:themeTint="F2"/>
        </w:rPr>
        <w:t>Dk</w:t>
      </w:r>
      <w:proofErr w:type="spellEnd"/>
      <w:r w:rsidRPr="00E01BAE">
        <w:rPr>
          <w:color w:val="0D0D0D" w:themeColor="text1" w:themeTint="F2"/>
        </w:rPr>
        <w:t>: indukcí</w:t>
      </w:r>
    </w:p>
    <w:p w14:paraId="6D36297D" w14:textId="5608DFC3" w:rsidR="003D1F10" w:rsidRPr="00E01BAE" w:rsidRDefault="003D1F10" w:rsidP="003D1F10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Lemma o dosažit</w:t>
      </w:r>
      <w:r w:rsidR="00833EAC" w:rsidRPr="00E01BAE">
        <w:rPr>
          <w:color w:val="0D0D0D" w:themeColor="text1" w:themeTint="F2"/>
        </w:rPr>
        <w:t>elnosti</w:t>
      </w:r>
    </w:p>
    <w:p w14:paraId="4F4775C2" w14:textId="2EF9F9B7" w:rsidR="001E1365" w:rsidRPr="00E01BAE" w:rsidRDefault="00833EAC" w:rsidP="00833EAC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Pokud se relaxační algoritmus zastaví, pak jsou uzavřené vrcholy dosažitelné z v_0.</w:t>
      </w:r>
    </w:p>
    <w:p w14:paraId="46EDB866" w14:textId="25389CFC" w:rsidR="00F807CB" w:rsidRPr="00E01BAE" w:rsidRDefault="00F807CB" w:rsidP="00F807CB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Lemma o vzdálenosti</w:t>
      </w:r>
    </w:p>
    <w:p w14:paraId="07EB305D" w14:textId="2035CDA9" w:rsidR="00F807CB" w:rsidRPr="00E01BAE" w:rsidRDefault="002341F8" w:rsidP="00F807CB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Pokud se relaxační algoritmus zastaví, pak pro každý vrchol je jeho ohodnocení rovno vzdálenosti od vrcholu v_0.</w:t>
      </w:r>
    </w:p>
    <w:p w14:paraId="4B1F97C6" w14:textId="56C515F2" w:rsidR="0053227C" w:rsidRPr="00E01BAE" w:rsidRDefault="0053227C" w:rsidP="0053227C">
      <w:pPr>
        <w:pStyle w:val="Nadpis3"/>
        <w:rPr>
          <w:color w:val="0D0D0D" w:themeColor="text1" w:themeTint="F2"/>
        </w:rPr>
      </w:pPr>
      <w:proofErr w:type="spellStart"/>
      <w:r w:rsidRPr="00E01BAE">
        <w:rPr>
          <w:color w:val="0D0D0D" w:themeColor="text1" w:themeTint="F2"/>
        </w:rPr>
        <w:t>Bellmanův</w:t>
      </w:r>
      <w:proofErr w:type="spellEnd"/>
      <w:r w:rsidRPr="00E01BAE">
        <w:rPr>
          <w:color w:val="0D0D0D" w:themeColor="text1" w:themeTint="F2"/>
        </w:rPr>
        <w:t>-Fordův algoritmus</w:t>
      </w:r>
    </w:p>
    <w:p w14:paraId="42DE7FF8" w14:textId="31A060AA" w:rsidR="008A2501" w:rsidRPr="00E01BAE" w:rsidRDefault="008A2501" w:rsidP="0053227C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Viz str. 152</w:t>
      </w:r>
    </w:p>
    <w:p w14:paraId="61E7D621" w14:textId="0FF4F16C" w:rsidR="0053227C" w:rsidRPr="00E01BAE" w:rsidRDefault="0076448A" w:rsidP="0053227C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Relaxační algoritmus</w:t>
      </w:r>
    </w:p>
    <w:p w14:paraId="42A4C271" w14:textId="7E7DDF58" w:rsidR="0076448A" w:rsidRPr="00E01BAE" w:rsidRDefault="0076448A" w:rsidP="0053227C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Otevřené vrcholy si drží ve frontě</w:t>
      </w:r>
    </w:p>
    <w:p w14:paraId="3DEE2A2E" w14:textId="00DB4596" w:rsidR="0076448A" w:rsidRPr="00E01BAE" w:rsidRDefault="0076448A" w:rsidP="0053227C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Zavírá nejstarší z otevřených vrcholů</w:t>
      </w:r>
    </w:p>
    <w:p w14:paraId="71FC3B11" w14:textId="70A93132" w:rsidR="006B4F46" w:rsidRPr="00E01BAE" w:rsidRDefault="006B4F46" w:rsidP="00DA5A6B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Věta</w:t>
      </w:r>
      <w:r w:rsidR="00DA5A6B" w:rsidRPr="00E01BAE">
        <w:rPr>
          <w:color w:val="0D0D0D" w:themeColor="text1" w:themeTint="F2"/>
        </w:rPr>
        <w:t>: B-F spočítá vzdálenosti od v_0 v čase O(n*m) pro libovolný graf bez záporných cyklů (záporné hrany nevadí)</w:t>
      </w:r>
    </w:p>
    <w:p w14:paraId="25D14A65" w14:textId="277864A0" w:rsidR="008A2501" w:rsidRPr="00E01BAE" w:rsidRDefault="008A2501" w:rsidP="008A2501">
      <w:pPr>
        <w:pStyle w:val="Nadpis2"/>
        <w:rPr>
          <w:color w:val="0D0D0D" w:themeColor="text1" w:themeTint="F2"/>
        </w:rPr>
      </w:pPr>
      <w:r w:rsidRPr="00E01BAE">
        <w:rPr>
          <w:color w:val="0D0D0D" w:themeColor="text1" w:themeTint="F2"/>
        </w:rPr>
        <w:t>Minimální kostra</w:t>
      </w:r>
    </w:p>
    <w:p w14:paraId="50B91FB9" w14:textId="3BDE364F" w:rsidR="008A2501" w:rsidRPr="00E01BAE" w:rsidRDefault="008A2501" w:rsidP="008A2501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Viz str. 159</w:t>
      </w:r>
    </w:p>
    <w:p w14:paraId="56D65BA6" w14:textId="5C19D898" w:rsidR="008A2501" w:rsidRPr="00E01BAE" w:rsidRDefault="008A2501" w:rsidP="008A2501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Definice: Je dán souvislý neorientovaný graf. Hrany jsou ohodnoceny váhami funkci f: E → R. Hledáme kostru T, tedy strom (bez cyklů), takovou, že w(T) = min. Váhy všech hran jsou unikátní → existuje právě jedna kostra.</w:t>
      </w:r>
    </w:p>
    <w:p w14:paraId="06770465" w14:textId="6F3406DE" w:rsidR="008A2501" w:rsidRPr="00E01BAE" w:rsidRDefault="008A2501" w:rsidP="008A2501">
      <w:pPr>
        <w:pStyle w:val="Nadpis3"/>
        <w:rPr>
          <w:color w:val="0D0D0D" w:themeColor="text1" w:themeTint="F2"/>
        </w:rPr>
      </w:pPr>
      <w:r w:rsidRPr="00E01BAE">
        <w:rPr>
          <w:color w:val="0D0D0D" w:themeColor="text1" w:themeTint="F2"/>
        </w:rPr>
        <w:t>Jarníkův algoritmus</w:t>
      </w:r>
    </w:p>
    <w:p w14:paraId="39F85FF8" w14:textId="61B5AC55" w:rsidR="008A2501" w:rsidRPr="00E01BAE" w:rsidRDefault="008A2501" w:rsidP="008A2501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Popis: pěstujeme strom z vrcholu v_0 tak, že:</w:t>
      </w:r>
    </w:p>
    <w:p w14:paraId="11A121B5" w14:textId="2FB95E4B" w:rsidR="008A2501" w:rsidRPr="00E01BAE" w:rsidRDefault="008A2501" w:rsidP="008A2501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Vybereme nejlehčí z hran mezi T a V\T</w:t>
      </w:r>
    </w:p>
    <w:p w14:paraId="7563276E" w14:textId="098AE5F8" w:rsidR="00F703E9" w:rsidRPr="00E01BAE" w:rsidRDefault="00F703E9" w:rsidP="00F703E9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Hladový algoritmus</w:t>
      </w:r>
    </w:p>
    <w:p w14:paraId="30A505E1" w14:textId="71E3720A" w:rsidR="00F703E9" w:rsidRPr="00E01BAE" w:rsidRDefault="00F703E9" w:rsidP="00F703E9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Lemma: Jarníkův algoritmus se zastaví po nejvýše n krocích a T je na konci kostra grafu.</w:t>
      </w:r>
    </w:p>
    <w:p w14:paraId="3BD9417C" w14:textId="7F31F513" w:rsidR="00F703E9" w:rsidRPr="00E01BAE" w:rsidRDefault="00F703E9" w:rsidP="00F703E9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Definice: Množina R </w:t>
      </w:r>
      <w:r w:rsidRPr="00E01BAE">
        <w:rPr>
          <w:rFonts w:ascii="Cambria Math" w:hAnsi="Cambria Math" w:cs="Cambria Math"/>
          <w:color w:val="0D0D0D" w:themeColor="text1" w:themeTint="F2"/>
        </w:rPr>
        <w:t>∈</w:t>
      </w:r>
      <w:r w:rsidRPr="00E01BAE">
        <w:rPr>
          <w:color w:val="0D0D0D" w:themeColor="text1" w:themeTint="F2"/>
        </w:rPr>
        <w:t xml:space="preserve"> </w:t>
      </w:r>
      <w:r w:rsidRPr="00E01BAE">
        <w:rPr>
          <w:rFonts w:cstheme="minorHAnsi"/>
          <w:color w:val="0D0D0D" w:themeColor="text1" w:themeTint="F2"/>
        </w:rPr>
        <w:t xml:space="preserve">E je elementární řez </w:t>
      </w:r>
      <w:r w:rsidRPr="00E01BAE">
        <w:rPr>
          <w:rFonts w:ascii="Cambria Math" w:hAnsi="Cambria Math" w:cs="Cambria Math"/>
          <w:color w:val="0D0D0D" w:themeColor="text1" w:themeTint="F2"/>
        </w:rPr>
        <w:t>⇔</w:t>
      </w:r>
      <w:r w:rsidRPr="00E01BAE">
        <w:rPr>
          <w:rFonts w:cstheme="minorHAnsi"/>
          <w:color w:val="0D0D0D" w:themeColor="text1" w:themeTint="F2"/>
        </w:rPr>
        <w:t xml:space="preserve"> existuje A je podmnožina V, B = V\A, </w:t>
      </w:r>
      <w:proofErr w:type="gramStart"/>
      <w:r w:rsidRPr="00E01BAE">
        <w:rPr>
          <w:rFonts w:cstheme="minorHAnsi"/>
          <w:color w:val="0D0D0D" w:themeColor="text1" w:themeTint="F2"/>
        </w:rPr>
        <w:t>A,B</w:t>
      </w:r>
      <w:proofErr w:type="gramEnd"/>
      <w:r w:rsidRPr="00E01BAE">
        <w:rPr>
          <w:rFonts w:cstheme="minorHAnsi"/>
          <w:color w:val="0D0D0D" w:themeColor="text1" w:themeTint="F2"/>
        </w:rPr>
        <w:t>!=prázdno.</w:t>
      </w:r>
      <w:r w:rsidRPr="00E01BAE">
        <w:rPr>
          <w:color w:val="0D0D0D" w:themeColor="text1" w:themeTint="F2"/>
        </w:rPr>
        <w:t xml:space="preserve"> R = E(</w:t>
      </w:r>
      <w:proofErr w:type="gramStart"/>
      <w:r w:rsidRPr="00E01BAE">
        <w:rPr>
          <w:color w:val="0D0D0D" w:themeColor="text1" w:themeTint="F2"/>
        </w:rPr>
        <w:t>A,B</w:t>
      </w:r>
      <w:proofErr w:type="gramEnd"/>
      <w:r w:rsidRPr="00E01BAE">
        <w:rPr>
          <w:color w:val="0D0D0D" w:themeColor="text1" w:themeTint="F2"/>
        </w:rPr>
        <w:t>)</w:t>
      </w:r>
    </w:p>
    <w:p w14:paraId="3D9AEE42" w14:textId="69DBBBEE" w:rsidR="00F703E9" w:rsidRPr="00E01BAE" w:rsidRDefault="00F703E9" w:rsidP="00F703E9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Lemma: (Řezové) Nechť G je graf s unikátními vahami a R je elementární řez v G, e je nejlehčí hrana </w:t>
      </w:r>
      <w:r w:rsidRPr="00E01BAE">
        <w:rPr>
          <w:rFonts w:ascii="Cambria Math" w:hAnsi="Cambria Math" w:cs="Cambria Math"/>
          <w:color w:val="0D0D0D" w:themeColor="text1" w:themeTint="F2"/>
        </w:rPr>
        <w:t>∈</w:t>
      </w:r>
      <w:r w:rsidRPr="00E01BAE">
        <w:rPr>
          <w:color w:val="0D0D0D" w:themeColor="text1" w:themeTint="F2"/>
        </w:rPr>
        <w:t xml:space="preserve"> R a T je min kostra v T. Pak platí, že e </w:t>
      </w:r>
      <w:r w:rsidRPr="00E01BAE">
        <w:rPr>
          <w:rFonts w:ascii="Cambria Math" w:hAnsi="Cambria Math" w:cs="Cambria Math"/>
          <w:color w:val="0D0D0D" w:themeColor="text1" w:themeTint="F2"/>
        </w:rPr>
        <w:t>∈</w:t>
      </w:r>
      <w:r w:rsidRPr="00E01BAE">
        <w:rPr>
          <w:color w:val="0D0D0D" w:themeColor="text1" w:themeTint="F2"/>
        </w:rPr>
        <w:t xml:space="preserve"> T.</w:t>
      </w:r>
    </w:p>
    <w:p w14:paraId="2DC592EC" w14:textId="4BCA5BDE" w:rsidR="00F703E9" w:rsidRPr="00E01BAE" w:rsidRDefault="00F703E9" w:rsidP="00F703E9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Důkaz: </w:t>
      </w:r>
    </w:p>
    <w:p w14:paraId="2D3327A5" w14:textId="1B2B3793" w:rsidR="00F703E9" w:rsidRPr="00E01BAE" w:rsidRDefault="00F703E9" w:rsidP="00F703E9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Nechť T je kostra a</w:t>
      </w:r>
      <w:r w:rsidR="007D6AAF" w:rsidRPr="00E01BAE">
        <w:rPr>
          <w:color w:val="0D0D0D" w:themeColor="text1" w:themeTint="F2"/>
        </w:rPr>
        <w:t xml:space="preserve"> e</w:t>
      </w:r>
      <w:r w:rsidRPr="00E01BAE">
        <w:rPr>
          <w:color w:val="0D0D0D" w:themeColor="text1" w:themeTint="F2"/>
        </w:rPr>
        <w:t xml:space="preserve"> není v</w:t>
      </w:r>
      <w:r w:rsidR="007D6AAF" w:rsidRPr="00E01BAE">
        <w:rPr>
          <w:color w:val="0D0D0D" w:themeColor="text1" w:themeTint="F2"/>
        </w:rPr>
        <w:t> </w:t>
      </w:r>
      <w:r w:rsidRPr="00E01BAE">
        <w:rPr>
          <w:color w:val="0D0D0D" w:themeColor="text1" w:themeTint="F2"/>
        </w:rPr>
        <w:t>T</w:t>
      </w:r>
    </w:p>
    <w:p w14:paraId="0D1E84F4" w14:textId="2131B185" w:rsidR="007D6AAF" w:rsidRPr="00E01BAE" w:rsidRDefault="007D6AAF" w:rsidP="00F703E9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Označím a </w:t>
      </w:r>
      <w:r w:rsidRPr="00E01BAE">
        <w:rPr>
          <w:rFonts w:ascii="Cambria Math" w:hAnsi="Cambria Math" w:cs="Cambria Math"/>
          <w:color w:val="0D0D0D" w:themeColor="text1" w:themeTint="F2"/>
        </w:rPr>
        <w:t>∈</w:t>
      </w:r>
      <w:r w:rsidRPr="00E01BAE">
        <w:rPr>
          <w:color w:val="0D0D0D" w:themeColor="text1" w:themeTint="F2"/>
        </w:rPr>
        <w:t xml:space="preserve"> A, b </w:t>
      </w:r>
      <w:r w:rsidRPr="00E01BAE">
        <w:rPr>
          <w:rFonts w:ascii="Cambria Math" w:hAnsi="Cambria Math" w:cs="Cambria Math"/>
          <w:color w:val="0D0D0D" w:themeColor="text1" w:themeTint="F2"/>
        </w:rPr>
        <w:t>∈</w:t>
      </w:r>
      <w:r w:rsidRPr="00E01BAE">
        <w:rPr>
          <w:color w:val="0D0D0D" w:themeColor="text1" w:themeTint="F2"/>
        </w:rPr>
        <w:t xml:space="preserve"> B vrcholy hrany e</w:t>
      </w:r>
    </w:p>
    <w:p w14:paraId="0A740BA5" w14:textId="1A7B8C00" w:rsidR="007D6AAF" w:rsidRPr="00E01BAE" w:rsidRDefault="007D6AAF" w:rsidP="00F703E9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Protože </w:t>
      </w:r>
      <w:proofErr w:type="spellStart"/>
      <w:proofErr w:type="gramStart"/>
      <w:r w:rsidRPr="00E01BAE">
        <w:rPr>
          <w:color w:val="0D0D0D" w:themeColor="text1" w:themeTint="F2"/>
        </w:rPr>
        <w:t>a,b</w:t>
      </w:r>
      <w:proofErr w:type="spellEnd"/>
      <w:proofErr w:type="gramEnd"/>
      <w:r w:rsidRPr="00E01BAE">
        <w:rPr>
          <w:color w:val="0D0D0D" w:themeColor="text1" w:themeTint="F2"/>
        </w:rPr>
        <w:t xml:space="preserve"> jsou v kostře, pak existuje cesta ab</w:t>
      </w:r>
    </w:p>
    <w:p w14:paraId="10B69480" w14:textId="562627CB" w:rsidR="007D6AAF" w:rsidRPr="00E01BAE" w:rsidRDefault="007D6AAF" w:rsidP="00F703E9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Tj. musí existovat hrana f cesty ab, která je v řezu R</w:t>
      </w:r>
    </w:p>
    <w:p w14:paraId="10D17143" w14:textId="358A6EDB" w:rsidR="007D6AAF" w:rsidRPr="00E01BAE" w:rsidRDefault="007D6AAF" w:rsidP="00F703E9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Pak ale </w:t>
      </w:r>
      <w:proofErr w:type="spellStart"/>
      <w:r w:rsidRPr="00E01BAE">
        <w:rPr>
          <w:color w:val="0D0D0D" w:themeColor="text1" w:themeTint="F2"/>
        </w:rPr>
        <w:t>T-f+e</w:t>
      </w:r>
      <w:proofErr w:type="spellEnd"/>
      <w:r w:rsidRPr="00E01BAE">
        <w:rPr>
          <w:color w:val="0D0D0D" w:themeColor="text1" w:themeTint="F2"/>
        </w:rPr>
        <w:t xml:space="preserve"> je také kostra a její váha je nižší než původního T</w:t>
      </w:r>
    </w:p>
    <w:p w14:paraId="1ACB9F14" w14:textId="1AF21C8D" w:rsidR="007D6AAF" w:rsidRPr="00E01BAE" w:rsidRDefault="007D6AAF" w:rsidP="007D6AAF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Důsledek: Jarníkův algoritmus najde minimální kostru</w:t>
      </w:r>
    </w:p>
    <w:p w14:paraId="553E0F4F" w14:textId="2145A7AA" w:rsidR="007D6AAF" w:rsidRPr="00E01BAE" w:rsidRDefault="007D6AAF" w:rsidP="007D6AAF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Důkaz: </w:t>
      </w:r>
    </w:p>
    <w:p w14:paraId="083DE4C0" w14:textId="28C35405" w:rsidR="007D6AAF" w:rsidRPr="00E01BAE" w:rsidRDefault="007D6AAF" w:rsidP="007D6AAF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Hrany mezi T a V\T tvoří elementární řez</w:t>
      </w:r>
    </w:p>
    <w:p w14:paraId="687B18A2" w14:textId="453A9245" w:rsidR="007D6AAF" w:rsidRPr="00E01BAE" w:rsidRDefault="007D6AAF" w:rsidP="007D6AAF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→ Jarníkův algoritmus vybral nejlehčí hranu tohoto řezu</w:t>
      </w:r>
    </w:p>
    <w:p w14:paraId="730A3B6D" w14:textId="07D7331B" w:rsidR="007D6AAF" w:rsidRPr="00E01BAE" w:rsidRDefault="007D6AAF" w:rsidP="007D6AAF">
      <w:pPr>
        <w:pStyle w:val="Odstavecseseznamem"/>
        <w:numPr>
          <w:ilvl w:val="3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Tj. všechny vybrané hrany leží v každé vybrané kostře</w:t>
      </w:r>
    </w:p>
    <w:p w14:paraId="65D03A12" w14:textId="36CED97A" w:rsidR="00450EC0" w:rsidRPr="00E01BAE" w:rsidRDefault="00450EC0" w:rsidP="00450EC0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Důsledek: Existuje jediná minimální kostra</w:t>
      </w:r>
    </w:p>
    <w:p w14:paraId="55519BB2" w14:textId="31BBABA2" w:rsidR="00450EC0" w:rsidRPr="00E01BAE" w:rsidRDefault="00450EC0" w:rsidP="00450EC0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Důsledek: Minimální kostra je jednoznačné určena pořadím vah</w:t>
      </w:r>
    </w:p>
    <w:p w14:paraId="07B44025" w14:textId="6A733936" w:rsidR="00450EC0" w:rsidRPr="00E01BAE" w:rsidRDefault="00450EC0" w:rsidP="00450EC0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Poznámka</w:t>
      </w:r>
      <w:r w:rsidRPr="00E01BAE">
        <w:rPr>
          <w:color w:val="0D0D0D" w:themeColor="text1" w:themeTint="F2"/>
          <w:lang w:val="en-US"/>
        </w:rPr>
        <w:t xml:space="preserve">: </w:t>
      </w:r>
      <w:r w:rsidRPr="00E01BAE">
        <w:rPr>
          <w:color w:val="0D0D0D" w:themeColor="text1" w:themeTint="F2"/>
        </w:rPr>
        <w:t xml:space="preserve">Pokud by váhy hran nebyly unikátní, pak Jarníkův algoritmus pořád najde minimální kostru. Hrany, které jsou si rovny, lze </w:t>
      </w:r>
      <w:proofErr w:type="spellStart"/>
      <w:r w:rsidRPr="00E01BAE">
        <w:rPr>
          <w:color w:val="0D0D0D" w:themeColor="text1" w:themeTint="F2"/>
        </w:rPr>
        <w:t>douspořádat</w:t>
      </w:r>
      <w:proofErr w:type="spellEnd"/>
      <w:r w:rsidRPr="00E01BAE">
        <w:rPr>
          <w:color w:val="0D0D0D" w:themeColor="text1" w:themeTint="F2"/>
        </w:rPr>
        <w:t xml:space="preserve"> … např. pořadím hran, nebo čímkoliv jiným.</w:t>
      </w:r>
    </w:p>
    <w:p w14:paraId="6166BDFB" w14:textId="2A219AA9" w:rsidR="00450EC0" w:rsidRPr="00E01BAE" w:rsidRDefault="00450EC0" w:rsidP="00450EC0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Časová složitost: O(n*m) – počet korků * čas na jeden krok</w:t>
      </w:r>
    </w:p>
    <w:p w14:paraId="663716D7" w14:textId="16860E26" w:rsidR="00450EC0" w:rsidRPr="00E01BAE" w:rsidRDefault="00450EC0" w:rsidP="00450EC0">
      <w:pPr>
        <w:pStyle w:val="Nadpis4"/>
        <w:rPr>
          <w:color w:val="0D0D0D" w:themeColor="text1" w:themeTint="F2"/>
        </w:rPr>
      </w:pPr>
      <w:proofErr w:type="spellStart"/>
      <w:r w:rsidRPr="00E01BAE">
        <w:rPr>
          <w:color w:val="0D0D0D" w:themeColor="text1" w:themeTint="F2"/>
        </w:rPr>
        <w:lastRenderedPageBreak/>
        <w:t>Dijkstrova</w:t>
      </w:r>
      <w:proofErr w:type="spellEnd"/>
      <w:r w:rsidRPr="00E01BAE">
        <w:rPr>
          <w:color w:val="0D0D0D" w:themeColor="text1" w:themeTint="F2"/>
        </w:rPr>
        <w:t xml:space="preserve"> verze</w:t>
      </w:r>
    </w:p>
    <w:p w14:paraId="2FD9786F" w14:textId="7053D987" w:rsidR="00450EC0" w:rsidRPr="00E01BAE" w:rsidRDefault="00450EC0" w:rsidP="00450EC0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Pro sousedy T si pamatuji h(v) = nejlehčí hrana mezi </w:t>
      </w:r>
      <w:proofErr w:type="spellStart"/>
      <w:proofErr w:type="gramStart"/>
      <w:r w:rsidRPr="00E01BAE">
        <w:rPr>
          <w:color w:val="0D0D0D" w:themeColor="text1" w:themeTint="F2"/>
        </w:rPr>
        <w:t>v,T</w:t>
      </w:r>
      <w:proofErr w:type="spellEnd"/>
      <w:proofErr w:type="gramEnd"/>
    </w:p>
    <w:p w14:paraId="4D1B5429" w14:textId="77777777" w:rsidR="00A82F71" w:rsidRPr="00E01BAE" w:rsidRDefault="00450EC0" w:rsidP="00450EC0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Krok: </w:t>
      </w:r>
    </w:p>
    <w:p w14:paraId="5BCCF0B3" w14:textId="2C7899D0" w:rsidR="00450EC0" w:rsidRPr="00E01BAE" w:rsidRDefault="00A82F71" w:rsidP="00A82F71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Najdu v </w:t>
      </w:r>
      <w:proofErr w:type="gramStart"/>
      <w:r w:rsidRPr="00E01BAE">
        <w:rPr>
          <w:color w:val="0D0D0D" w:themeColor="text1" w:themeTint="F2"/>
        </w:rPr>
        <w:t>s</w:t>
      </w:r>
      <w:proofErr w:type="gramEnd"/>
      <w:r w:rsidRPr="00E01BAE">
        <w:rPr>
          <w:color w:val="0D0D0D" w:themeColor="text1" w:themeTint="F2"/>
        </w:rPr>
        <w:t> min h(v) a přidám hranu do T</w:t>
      </w:r>
    </w:p>
    <w:p w14:paraId="29B19023" w14:textId="4AC20B75" w:rsidR="00A82F71" w:rsidRPr="00E01BAE" w:rsidRDefault="00A82F71" w:rsidP="00A82F71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Přepočítám ohodnocení sousedních vrcholů</w:t>
      </w:r>
    </w:p>
    <w:p w14:paraId="113E5210" w14:textId="779A8562" w:rsidR="00A82F71" w:rsidRPr="00E01BAE" w:rsidRDefault="00A82F71" w:rsidP="00A82F71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Stavy:</w:t>
      </w:r>
    </w:p>
    <w:p w14:paraId="7DFBFDE1" w14:textId="665D44D2" w:rsidR="00A82F71" w:rsidRPr="00E01BAE" w:rsidRDefault="00A82F71" w:rsidP="00A82F71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Otevřený: soused T</w:t>
      </w:r>
    </w:p>
    <w:p w14:paraId="23260F59" w14:textId="63BACBC0" w:rsidR="00A82F71" w:rsidRPr="00E01BAE" w:rsidRDefault="00A82F71" w:rsidP="00A82F71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Zavřený: součást T</w:t>
      </w:r>
    </w:p>
    <w:p w14:paraId="0A65CA84" w14:textId="55780995" w:rsidR="00A82F71" w:rsidRPr="00E01BAE" w:rsidRDefault="00A82F71" w:rsidP="00A82F71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Neviděný – ostatní</w:t>
      </w:r>
    </w:p>
    <w:p w14:paraId="2454C62F" w14:textId="791472BD" w:rsidR="00A82F71" w:rsidRPr="00E01BAE" w:rsidRDefault="00A82F71" w:rsidP="00A82F71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Algoritmus:</w:t>
      </w:r>
    </w:p>
    <w:p w14:paraId="2082C628" w14:textId="1135BF4E" w:rsidR="00A82F71" w:rsidRPr="00E01BAE" w:rsidRDefault="00A82F71" w:rsidP="00A82F71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Viz str. 164</w:t>
      </w:r>
    </w:p>
    <w:p w14:paraId="55F8E049" w14:textId="20DB9B41" w:rsidR="00A75F1E" w:rsidRPr="00E01BAE" w:rsidRDefault="00A75F1E" w:rsidP="00A75F1E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proofErr w:type="spellStart"/>
      <w:r w:rsidRPr="00E01BAE">
        <w:rPr>
          <w:color w:val="0D0D0D" w:themeColor="text1" w:themeTint="F2"/>
        </w:rPr>
        <w:t>Imeplementace</w:t>
      </w:r>
      <w:proofErr w:type="spellEnd"/>
      <w:r w:rsidRPr="00E01BAE">
        <w:rPr>
          <w:color w:val="0D0D0D" w:themeColor="text1" w:themeTint="F2"/>
        </w:rPr>
        <w:t>:</w:t>
      </w:r>
    </w:p>
    <w:p w14:paraId="23DFCC61" w14:textId="7C6F9881" w:rsidR="00A75F1E" w:rsidRPr="00E01BAE" w:rsidRDefault="00A75F1E" w:rsidP="00A75F1E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Pole → O(n^2)</w:t>
      </w:r>
    </w:p>
    <w:p w14:paraId="603A801A" w14:textId="2359DDAD" w:rsidR="00A75F1E" w:rsidRPr="00E01BAE" w:rsidRDefault="00A75F1E" w:rsidP="00A75F1E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Halda → </w:t>
      </w:r>
      <w:proofErr w:type="gramStart"/>
      <w:r w:rsidRPr="00E01BAE">
        <w:rPr>
          <w:color w:val="0D0D0D" w:themeColor="text1" w:themeTint="F2"/>
        </w:rPr>
        <w:t>O(</w:t>
      </w:r>
      <w:proofErr w:type="gramEnd"/>
      <w:r w:rsidRPr="00E01BAE">
        <w:rPr>
          <w:color w:val="0D0D0D" w:themeColor="text1" w:themeTint="F2"/>
        </w:rPr>
        <w:t>m log n)</w:t>
      </w:r>
    </w:p>
    <w:p w14:paraId="499A0738" w14:textId="49CCAEAC" w:rsidR="00A75F1E" w:rsidRPr="00E01BAE" w:rsidRDefault="00A75F1E" w:rsidP="00A75F1E">
      <w:pPr>
        <w:pStyle w:val="Nadpis3"/>
        <w:rPr>
          <w:color w:val="0D0D0D" w:themeColor="text1" w:themeTint="F2"/>
        </w:rPr>
      </w:pPr>
      <w:r w:rsidRPr="00E01BAE">
        <w:rPr>
          <w:color w:val="0D0D0D" w:themeColor="text1" w:themeTint="F2"/>
        </w:rPr>
        <w:t>Borůvkův algoritmus</w:t>
      </w:r>
    </w:p>
    <w:p w14:paraId="4C55C697" w14:textId="14DA00F6" w:rsidR="00A75F1E" w:rsidRPr="00E01BAE" w:rsidRDefault="00A75F1E" w:rsidP="00A75F1E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Popis: Na rozdíl od Jarníkova algoritmu pěstuje více stromečků. V každém kroku – fázi si každý stromeček najde svoji nejlehčí sousední hranu.</w:t>
      </w:r>
      <w:r w:rsidR="005E6FEF" w:rsidRPr="00E01BAE">
        <w:rPr>
          <w:color w:val="0D0D0D" w:themeColor="text1" w:themeTint="F2"/>
        </w:rPr>
        <w:t xml:space="preserve"> Zastavíme, když máme jediný stromeček.</w:t>
      </w:r>
    </w:p>
    <w:p w14:paraId="7EA88944" w14:textId="3265B2B2" w:rsidR="00A75F1E" w:rsidRPr="00E01BAE" w:rsidRDefault="00A75F1E" w:rsidP="00A75F1E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Nutné, aby byly váhy hran unikátní, jinak mohou vznikat cykly</w:t>
      </w:r>
    </w:p>
    <w:p w14:paraId="02851F0D" w14:textId="0EC024BA" w:rsidR="00A75F1E" w:rsidRPr="00E01BAE" w:rsidRDefault="00A75F1E" w:rsidP="00A75F1E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Lemma: Počet fází &lt;= log n</w:t>
      </w:r>
    </w:p>
    <w:p w14:paraId="7C4DB834" w14:textId="0A639F4F" w:rsidR="00A75F1E" w:rsidRPr="00E01BAE" w:rsidRDefault="00A75F1E" w:rsidP="00A75F1E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Důkaz: Na konci k-té fáze mají všechny stromečky alespoň 2^k vrcholů</w:t>
      </w:r>
    </w:p>
    <w:p w14:paraId="2AE3472F" w14:textId="0EE2E4A4" w:rsidR="005E6FEF" w:rsidRPr="00E01BAE" w:rsidRDefault="005E6FEF" w:rsidP="005E6FEF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IP: pro k=0 zřejmě platí – platí pro k</w:t>
      </w:r>
    </w:p>
    <w:p w14:paraId="57E59437" w14:textId="5E43CBF2" w:rsidR="005E6FEF" w:rsidRPr="00E01BAE" w:rsidRDefault="005E6FEF" w:rsidP="005E6FEF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IK: platí pro k+1</w:t>
      </w:r>
    </w:p>
    <w:p w14:paraId="69F3F1BB" w14:textId="58DC69F6" w:rsidR="005E6FEF" w:rsidRPr="00E01BAE" w:rsidRDefault="005E6FEF" w:rsidP="005E6FEF">
      <w:pPr>
        <w:pStyle w:val="Odstavecseseznamem"/>
        <w:numPr>
          <w:ilvl w:val="3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Každý stromeček na konci fáze vznikne srůstem alespoň dvou stromečků, které podle IP </w:t>
      </w:r>
      <w:proofErr w:type="gramStart"/>
      <w:r w:rsidRPr="00E01BAE">
        <w:rPr>
          <w:color w:val="0D0D0D" w:themeColor="text1" w:themeTint="F2"/>
        </w:rPr>
        <w:t>mají &gt;</w:t>
      </w:r>
      <w:proofErr w:type="gramEnd"/>
      <w:r w:rsidRPr="00E01BAE">
        <w:rPr>
          <w:color w:val="0D0D0D" w:themeColor="text1" w:themeTint="F2"/>
        </w:rPr>
        <w:t>= 2^k</w:t>
      </w:r>
    </w:p>
    <w:p w14:paraId="354AB06B" w14:textId="596021A8" w:rsidR="00A75F1E" w:rsidRPr="00E01BAE" w:rsidRDefault="005E6FEF" w:rsidP="005E6FEF">
      <w:pPr>
        <w:pStyle w:val="Odstavecseseznamem"/>
        <w:numPr>
          <w:ilvl w:val="3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2^k + 2^</w:t>
      </w:r>
      <w:proofErr w:type="gramStart"/>
      <w:r w:rsidRPr="00E01BAE">
        <w:rPr>
          <w:color w:val="0D0D0D" w:themeColor="text1" w:themeTint="F2"/>
        </w:rPr>
        <w:t>k &gt;</w:t>
      </w:r>
      <w:proofErr w:type="gramEnd"/>
      <w:r w:rsidRPr="00E01BAE">
        <w:rPr>
          <w:color w:val="0D0D0D" w:themeColor="text1" w:themeTint="F2"/>
        </w:rPr>
        <w:t xml:space="preserve">= 2^(k+1) </w:t>
      </w:r>
    </w:p>
    <w:p w14:paraId="57F81195" w14:textId="3EBE5572" w:rsidR="00B7083A" w:rsidRPr="00E01BAE" w:rsidRDefault="00B7083A" w:rsidP="00B7083A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Lemma: Výstupem je minimální kostra</w:t>
      </w:r>
    </w:p>
    <w:p w14:paraId="26E0CD2F" w14:textId="75EA61C8" w:rsidR="00B7083A" w:rsidRPr="00E01BAE" w:rsidRDefault="00B7083A" w:rsidP="00B7083A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Důkaz: Každý přidaná hrana je nejlehčí v elementárním řezu mezi stromečkem a zbytek grafu → leží v jediné minimální kostře (opět využívám řezové lemma)</w:t>
      </w:r>
    </w:p>
    <w:p w14:paraId="3BB63B54" w14:textId="62EE428E" w:rsidR="00EB25E2" w:rsidRPr="00E01BAE" w:rsidRDefault="00EB25E2" w:rsidP="00EB25E2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Časová složitost: </w:t>
      </w:r>
      <w:proofErr w:type="gramStart"/>
      <w:r w:rsidRPr="00E01BAE">
        <w:rPr>
          <w:color w:val="0D0D0D" w:themeColor="text1" w:themeTint="F2"/>
        </w:rPr>
        <w:t>O(</w:t>
      </w:r>
      <w:proofErr w:type="gramEnd"/>
      <w:r w:rsidRPr="00E01BAE">
        <w:rPr>
          <w:color w:val="0D0D0D" w:themeColor="text1" w:themeTint="F2"/>
        </w:rPr>
        <w:t>m log n)</w:t>
      </w:r>
    </w:p>
    <w:p w14:paraId="697C2A7C" w14:textId="60F65E46" w:rsidR="00EB25E2" w:rsidRPr="00E01BAE" w:rsidRDefault="00EB25E2" w:rsidP="00EB25E2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Věta. Borůvkův algoritmus najde min. kostru v čase </w:t>
      </w:r>
      <w:proofErr w:type="gramStart"/>
      <w:r w:rsidRPr="00E01BAE">
        <w:rPr>
          <w:color w:val="0D0D0D" w:themeColor="text1" w:themeTint="F2"/>
        </w:rPr>
        <w:t>O(</w:t>
      </w:r>
      <w:proofErr w:type="gramEnd"/>
      <w:r w:rsidRPr="00E01BAE">
        <w:rPr>
          <w:color w:val="0D0D0D" w:themeColor="text1" w:themeTint="F2"/>
        </w:rPr>
        <w:t>m log n)</w:t>
      </w:r>
    </w:p>
    <w:p w14:paraId="668B8FA0" w14:textId="4DB22CE3" w:rsidR="00C4025D" w:rsidRPr="00E01BAE" w:rsidRDefault="00C4025D" w:rsidP="00C4025D">
      <w:pPr>
        <w:pStyle w:val="Nadpis3"/>
        <w:rPr>
          <w:color w:val="0D0D0D" w:themeColor="text1" w:themeTint="F2"/>
        </w:rPr>
      </w:pPr>
      <w:proofErr w:type="spellStart"/>
      <w:r w:rsidRPr="00E01BAE">
        <w:rPr>
          <w:color w:val="0D0D0D" w:themeColor="text1" w:themeTint="F2"/>
        </w:rPr>
        <w:t>Kruskalův</w:t>
      </w:r>
      <w:proofErr w:type="spellEnd"/>
      <w:r w:rsidRPr="00E01BAE">
        <w:rPr>
          <w:color w:val="0D0D0D" w:themeColor="text1" w:themeTint="F2"/>
        </w:rPr>
        <w:t xml:space="preserve"> algoritmus</w:t>
      </w:r>
    </w:p>
    <w:p w14:paraId="4770D6C8" w14:textId="2EC47623" w:rsidR="00C4025D" w:rsidRPr="00E01BAE" w:rsidRDefault="00C4025D" w:rsidP="00C4025D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Popis: Setřídíme hrany podle vah a postupně je přidáváme. Pokud by vznikl cyklus, hranu vynecháme.</w:t>
      </w:r>
    </w:p>
    <w:p w14:paraId="41F4E851" w14:textId="77BC4C72" w:rsidR="00C4025D" w:rsidRPr="00E01BAE" w:rsidRDefault="00C4025D" w:rsidP="00C4025D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Lemma: </w:t>
      </w:r>
      <w:proofErr w:type="spellStart"/>
      <w:r w:rsidRPr="00E01BAE">
        <w:rPr>
          <w:color w:val="0D0D0D" w:themeColor="text1" w:themeTint="F2"/>
        </w:rPr>
        <w:t>Kruskalův</w:t>
      </w:r>
      <w:proofErr w:type="spellEnd"/>
      <w:r w:rsidRPr="00E01BAE">
        <w:rPr>
          <w:color w:val="0D0D0D" w:themeColor="text1" w:themeTint="F2"/>
        </w:rPr>
        <w:t xml:space="preserve"> algoritmus najde minimální kostru. (zřejmě najde vždy les)</w:t>
      </w:r>
    </w:p>
    <w:p w14:paraId="5BC742A7" w14:textId="727A33B4" w:rsidR="00C4025D" w:rsidRPr="00E01BAE" w:rsidRDefault="00C4025D" w:rsidP="00C4025D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Vytvoří strom – hranu mezi komponentami jsme museli přidat</w:t>
      </w:r>
    </w:p>
    <w:p w14:paraId="551E7E32" w14:textId="18F393EA" w:rsidR="00C4025D" w:rsidRPr="00E01BAE" w:rsidRDefault="00C4025D" w:rsidP="00C4025D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Kostra je minimální – využiji řezové lemma</w:t>
      </w:r>
    </w:p>
    <w:p w14:paraId="537E408A" w14:textId="060809AD" w:rsidR="00721E28" w:rsidRPr="00E01BAE" w:rsidRDefault="00721E28" w:rsidP="00721E28">
      <w:pPr>
        <w:pStyle w:val="Nadpis4"/>
        <w:rPr>
          <w:color w:val="0D0D0D" w:themeColor="text1" w:themeTint="F2"/>
        </w:rPr>
      </w:pPr>
      <w:r w:rsidRPr="00E01BAE">
        <w:rPr>
          <w:color w:val="0D0D0D" w:themeColor="text1" w:themeTint="F2"/>
        </w:rPr>
        <w:t>Union-</w:t>
      </w:r>
      <w:proofErr w:type="spellStart"/>
      <w:r w:rsidRPr="00E01BAE">
        <w:rPr>
          <w:color w:val="0D0D0D" w:themeColor="text1" w:themeTint="F2"/>
        </w:rPr>
        <w:t>Find</w:t>
      </w:r>
      <w:proofErr w:type="spellEnd"/>
    </w:p>
    <w:p w14:paraId="7D67EC83" w14:textId="09027C6F" w:rsidR="00721E28" w:rsidRPr="00E01BAE" w:rsidRDefault="00721E28" w:rsidP="00721E28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Udržujeme komponenty souvislosti grafu</w:t>
      </w:r>
    </w:p>
    <w:p w14:paraId="3F6C6D6A" w14:textId="2A8868AF" w:rsidR="00721E28" w:rsidRPr="00E01BAE" w:rsidRDefault="00721E28" w:rsidP="00721E28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Operace</w:t>
      </w:r>
    </w:p>
    <w:p w14:paraId="4E24D99D" w14:textId="1A79F99F" w:rsidR="00721E28" w:rsidRPr="00E01BAE" w:rsidRDefault="00721E28" w:rsidP="00721E28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proofErr w:type="spellStart"/>
      <w:r w:rsidRPr="00E01BAE">
        <w:rPr>
          <w:color w:val="0D0D0D" w:themeColor="text1" w:themeTint="F2"/>
        </w:rPr>
        <w:t>Find</w:t>
      </w:r>
      <w:proofErr w:type="spellEnd"/>
      <w:r w:rsidRPr="00E01BAE">
        <w:rPr>
          <w:color w:val="0D0D0D" w:themeColor="text1" w:themeTint="F2"/>
        </w:rPr>
        <w:t>(</w:t>
      </w:r>
      <w:proofErr w:type="spellStart"/>
      <w:proofErr w:type="gramStart"/>
      <w:r w:rsidRPr="00E01BAE">
        <w:rPr>
          <w:color w:val="0D0D0D" w:themeColor="text1" w:themeTint="F2"/>
        </w:rPr>
        <w:t>u,v</w:t>
      </w:r>
      <w:proofErr w:type="spellEnd"/>
      <w:proofErr w:type="gramEnd"/>
      <w:r w:rsidRPr="00E01BAE">
        <w:rPr>
          <w:color w:val="0D0D0D" w:themeColor="text1" w:themeTint="F2"/>
        </w:rPr>
        <w:t xml:space="preserve">) → vrátí, zda jsou </w:t>
      </w:r>
      <w:proofErr w:type="spellStart"/>
      <w:r w:rsidRPr="00E01BAE">
        <w:rPr>
          <w:color w:val="0D0D0D" w:themeColor="text1" w:themeTint="F2"/>
        </w:rPr>
        <w:t>u,v</w:t>
      </w:r>
      <w:proofErr w:type="spellEnd"/>
      <w:r w:rsidRPr="00E01BAE">
        <w:rPr>
          <w:color w:val="0D0D0D" w:themeColor="text1" w:themeTint="F2"/>
        </w:rPr>
        <w:t xml:space="preserve"> v téže komponentně</w:t>
      </w:r>
    </w:p>
    <w:p w14:paraId="546A078D" w14:textId="6A07212A" w:rsidR="00721E28" w:rsidRPr="00E01BAE" w:rsidRDefault="00721E28" w:rsidP="00721E28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Union(</w:t>
      </w:r>
      <w:proofErr w:type="spellStart"/>
      <w:proofErr w:type="gramStart"/>
      <w:r w:rsidRPr="00E01BAE">
        <w:rPr>
          <w:color w:val="0D0D0D" w:themeColor="text1" w:themeTint="F2"/>
        </w:rPr>
        <w:t>u,v</w:t>
      </w:r>
      <w:proofErr w:type="spellEnd"/>
      <w:proofErr w:type="gramEnd"/>
      <w:r w:rsidRPr="00E01BAE">
        <w:rPr>
          <w:color w:val="0D0D0D" w:themeColor="text1" w:themeTint="F2"/>
        </w:rPr>
        <w:t>) → přidá hranu mezi u a v</w:t>
      </w:r>
    </w:p>
    <w:p w14:paraId="2E903548" w14:textId="5FB6DFE1" w:rsidR="00721E28" w:rsidRPr="00E01BAE" w:rsidRDefault="00721E28" w:rsidP="00721E28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Časová složitost </w:t>
      </w:r>
      <w:proofErr w:type="spellStart"/>
      <w:r w:rsidRPr="00E01BAE">
        <w:rPr>
          <w:color w:val="0D0D0D" w:themeColor="text1" w:themeTint="F2"/>
        </w:rPr>
        <w:t>Kuskalova</w:t>
      </w:r>
      <w:proofErr w:type="spellEnd"/>
      <w:r w:rsidRPr="00E01BAE">
        <w:rPr>
          <w:color w:val="0D0D0D" w:themeColor="text1" w:themeTint="F2"/>
        </w:rPr>
        <w:t xml:space="preserve"> algoritmu s Union-</w:t>
      </w:r>
      <w:proofErr w:type="spellStart"/>
      <w:r w:rsidRPr="00E01BAE">
        <w:rPr>
          <w:color w:val="0D0D0D" w:themeColor="text1" w:themeTint="F2"/>
        </w:rPr>
        <w:t>Find</w:t>
      </w:r>
      <w:proofErr w:type="spellEnd"/>
      <w:r w:rsidRPr="00E01BAE">
        <w:rPr>
          <w:color w:val="0D0D0D" w:themeColor="text1" w:themeTint="F2"/>
        </w:rPr>
        <w:t xml:space="preserve"> s implementací s polem má složitost O(n^2)</w:t>
      </w:r>
    </w:p>
    <w:p w14:paraId="3F429EA1" w14:textId="51D03794" w:rsidR="00721E28" w:rsidRPr="00E01BAE" w:rsidRDefault="00721E28" w:rsidP="00721E28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Časová složitost </w:t>
      </w:r>
      <w:proofErr w:type="spellStart"/>
      <w:r w:rsidRPr="00E01BAE">
        <w:rPr>
          <w:color w:val="0D0D0D" w:themeColor="text1" w:themeTint="F2"/>
        </w:rPr>
        <w:t>Kuskalova</w:t>
      </w:r>
      <w:proofErr w:type="spellEnd"/>
      <w:r w:rsidRPr="00E01BAE">
        <w:rPr>
          <w:color w:val="0D0D0D" w:themeColor="text1" w:themeTint="F2"/>
        </w:rPr>
        <w:t xml:space="preserve"> algoritmu s Union-</w:t>
      </w:r>
      <w:proofErr w:type="spellStart"/>
      <w:r w:rsidRPr="00E01BAE">
        <w:rPr>
          <w:color w:val="0D0D0D" w:themeColor="text1" w:themeTint="F2"/>
        </w:rPr>
        <w:t>Find</w:t>
      </w:r>
      <w:proofErr w:type="spellEnd"/>
      <w:r w:rsidRPr="00E01BAE">
        <w:rPr>
          <w:color w:val="0D0D0D" w:themeColor="text1" w:themeTint="F2"/>
        </w:rPr>
        <w:t xml:space="preserve"> s implementací s keříky má složitost </w:t>
      </w:r>
      <w:proofErr w:type="gramStart"/>
      <w:r w:rsidRPr="00E01BAE">
        <w:rPr>
          <w:color w:val="0D0D0D" w:themeColor="text1" w:themeTint="F2"/>
        </w:rPr>
        <w:t>O(</w:t>
      </w:r>
      <w:proofErr w:type="gramEnd"/>
      <w:r w:rsidRPr="00E01BAE">
        <w:rPr>
          <w:color w:val="0D0D0D" w:themeColor="text1" w:themeTint="F2"/>
        </w:rPr>
        <w:t>m log n)</w:t>
      </w:r>
    </w:p>
    <w:p w14:paraId="3BF10DFF" w14:textId="39C848E0" w:rsidR="00E9208E" w:rsidRPr="00E01BAE" w:rsidRDefault="00E9208E" w:rsidP="00E9208E">
      <w:pPr>
        <w:pStyle w:val="Nadpis1"/>
        <w:rPr>
          <w:color w:val="0D0D0D" w:themeColor="text1" w:themeTint="F2"/>
        </w:rPr>
      </w:pPr>
      <w:r w:rsidRPr="00E01BAE">
        <w:rPr>
          <w:color w:val="0D0D0D" w:themeColor="text1" w:themeTint="F2"/>
        </w:rPr>
        <w:lastRenderedPageBreak/>
        <w:t>Datová struktura</w:t>
      </w:r>
    </w:p>
    <w:p w14:paraId="53A09F0D" w14:textId="29E2FFD8" w:rsidR="00E9208E" w:rsidRPr="00E01BAE" w:rsidRDefault="00E9208E" w:rsidP="00E9208E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Viz str. 81</w:t>
      </w:r>
    </w:p>
    <w:p w14:paraId="7B55CC97" w14:textId="306B1889" w:rsidR="00E9208E" w:rsidRPr="00E01BAE" w:rsidRDefault="00E9208E" w:rsidP="00E9208E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Definice: Černá krabička na ukládání dat a práci s nimi. Uživateli poskytuje pouze rozhraní, skrývá vlastní implementaci.</w:t>
      </w:r>
    </w:p>
    <w:p w14:paraId="0FAC95E0" w14:textId="15CF7F37" w:rsidR="00721E28" w:rsidRPr="00E01BAE" w:rsidRDefault="00E9208E" w:rsidP="00721E28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Příklady</w:t>
      </w:r>
    </w:p>
    <w:p w14:paraId="54501AF9" w14:textId="4AC5E69A" w:rsidR="00E9208E" w:rsidRPr="00E01BAE" w:rsidRDefault="00E9208E" w:rsidP="00E9208E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Fronta, zásobník, posloupnost</w:t>
      </w:r>
    </w:p>
    <w:p w14:paraId="252C6D07" w14:textId="4E0A1338" w:rsidR="00E9208E" w:rsidRPr="00E01BAE" w:rsidRDefault="00E9208E" w:rsidP="00E9208E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Prioritní fronta</w:t>
      </w:r>
    </w:p>
    <w:p w14:paraId="73902BB3" w14:textId="647BAA32" w:rsidR="00E9208E" w:rsidRPr="00E01BAE" w:rsidRDefault="00E9208E" w:rsidP="00E9208E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Množina</w:t>
      </w:r>
    </w:p>
    <w:p w14:paraId="773D22D7" w14:textId="0CBF74B7" w:rsidR="00E9208E" w:rsidRPr="00E01BAE" w:rsidRDefault="00E9208E" w:rsidP="00E9208E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Podmnožina prvků Universa (např. N, řetězce)</w:t>
      </w:r>
    </w:p>
    <w:p w14:paraId="7B433CE5" w14:textId="3A871135" w:rsidR="00E9208E" w:rsidRPr="00E01BAE" w:rsidRDefault="00E9208E" w:rsidP="00E9208E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Operace</w:t>
      </w:r>
    </w:p>
    <w:p w14:paraId="6AABF2D8" w14:textId="7E30B10D" w:rsidR="00E9208E" w:rsidRPr="00E01BAE" w:rsidRDefault="00E9208E" w:rsidP="00E9208E">
      <w:pPr>
        <w:pStyle w:val="Odstavecseseznamem"/>
        <w:numPr>
          <w:ilvl w:val="3"/>
          <w:numId w:val="2"/>
        </w:numPr>
        <w:rPr>
          <w:color w:val="0D0D0D" w:themeColor="text1" w:themeTint="F2"/>
        </w:rPr>
      </w:pPr>
      <w:proofErr w:type="spellStart"/>
      <w:r w:rsidRPr="00E01BAE">
        <w:rPr>
          <w:color w:val="0D0D0D" w:themeColor="text1" w:themeTint="F2"/>
        </w:rPr>
        <w:t>Find</w:t>
      </w:r>
      <w:proofErr w:type="spellEnd"/>
    </w:p>
    <w:p w14:paraId="2D05349D" w14:textId="16ECA79D" w:rsidR="00E9208E" w:rsidRPr="00E01BAE" w:rsidRDefault="00E9208E" w:rsidP="00E9208E">
      <w:pPr>
        <w:pStyle w:val="Odstavecseseznamem"/>
        <w:numPr>
          <w:ilvl w:val="3"/>
          <w:numId w:val="2"/>
        </w:numPr>
        <w:rPr>
          <w:color w:val="0D0D0D" w:themeColor="text1" w:themeTint="F2"/>
        </w:rPr>
      </w:pPr>
      <w:proofErr w:type="spellStart"/>
      <w:r w:rsidRPr="00E01BAE">
        <w:rPr>
          <w:color w:val="0D0D0D" w:themeColor="text1" w:themeTint="F2"/>
        </w:rPr>
        <w:t>Delete</w:t>
      </w:r>
      <w:proofErr w:type="spellEnd"/>
    </w:p>
    <w:p w14:paraId="0FE6FA1F" w14:textId="470B3001" w:rsidR="00E9208E" w:rsidRPr="00E01BAE" w:rsidRDefault="00E9208E" w:rsidP="00E9208E">
      <w:pPr>
        <w:pStyle w:val="Odstavecseseznamem"/>
        <w:numPr>
          <w:ilvl w:val="3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Insert</w:t>
      </w:r>
    </w:p>
    <w:p w14:paraId="133D7E38" w14:textId="7FB9B062" w:rsidR="00E9208E" w:rsidRPr="00E01BAE" w:rsidRDefault="00E9208E" w:rsidP="00E9208E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Slovník</w:t>
      </w:r>
    </w:p>
    <w:p w14:paraId="11B0AD12" w14:textId="4CC5B911" w:rsidR="00E9208E" w:rsidRPr="00E01BAE" w:rsidRDefault="00E9208E" w:rsidP="00E9208E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Pamatuje si množinu dvojic klíč-hodnota</w:t>
      </w:r>
    </w:p>
    <w:p w14:paraId="58599219" w14:textId="047DBE2A" w:rsidR="00E9208E" w:rsidRPr="00E01BAE" w:rsidRDefault="00E9208E" w:rsidP="00E9208E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Uspořádaná množina</w:t>
      </w:r>
    </w:p>
    <w:p w14:paraId="66F509AD" w14:textId="797DA259" w:rsidR="00E9208E" w:rsidRPr="00E01BAE" w:rsidRDefault="00E9208E" w:rsidP="00E9208E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Operace</w:t>
      </w:r>
    </w:p>
    <w:p w14:paraId="63CA2D76" w14:textId="563A979D" w:rsidR="00E9208E" w:rsidRPr="00E01BAE" w:rsidRDefault="00E9208E" w:rsidP="00E9208E">
      <w:pPr>
        <w:pStyle w:val="Odstavecseseznamem"/>
        <w:numPr>
          <w:ilvl w:val="3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Min, Max</w:t>
      </w:r>
    </w:p>
    <w:p w14:paraId="20D74ADD" w14:textId="4ABC24FA" w:rsidR="00E9208E" w:rsidRPr="00E01BAE" w:rsidRDefault="006622CE" w:rsidP="00E9208E">
      <w:pPr>
        <w:pStyle w:val="Odstavecseseznamem"/>
        <w:numPr>
          <w:ilvl w:val="3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Před, </w:t>
      </w:r>
      <w:proofErr w:type="spellStart"/>
      <w:r w:rsidRPr="00E01BAE">
        <w:rPr>
          <w:color w:val="0D0D0D" w:themeColor="text1" w:themeTint="F2"/>
        </w:rPr>
        <w:t>Succ</w:t>
      </w:r>
      <w:proofErr w:type="spellEnd"/>
      <w:r w:rsidRPr="00E01BAE">
        <w:rPr>
          <w:color w:val="0D0D0D" w:themeColor="text1" w:themeTint="F2"/>
        </w:rPr>
        <w:t xml:space="preserve"> (předchůdce, následník)</w:t>
      </w:r>
    </w:p>
    <w:p w14:paraId="2EE3688F" w14:textId="28F3C066" w:rsidR="006622CE" w:rsidRPr="00E01BAE" w:rsidRDefault="006622CE" w:rsidP="006622CE">
      <w:pPr>
        <w:pStyle w:val="Nadpis2"/>
        <w:rPr>
          <w:color w:val="0D0D0D" w:themeColor="text1" w:themeTint="F2"/>
        </w:rPr>
      </w:pPr>
      <w:r w:rsidRPr="00E01BAE">
        <w:rPr>
          <w:color w:val="0D0D0D" w:themeColor="text1" w:themeTint="F2"/>
        </w:rPr>
        <w:t>Binární strom</w:t>
      </w:r>
    </w:p>
    <w:p w14:paraId="2A28E00C" w14:textId="67956C8D" w:rsidR="006622CE" w:rsidRPr="00E01BAE" w:rsidRDefault="006622CE" w:rsidP="006622CE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Definice: Zakořeněný strom, každý vrchol má svůj levý a pravý podstrom.</w:t>
      </w:r>
    </w:p>
    <w:p w14:paraId="6A7257F4" w14:textId="19BD2ECE" w:rsidR="00A55615" w:rsidRPr="00E01BAE" w:rsidRDefault="00A55615" w:rsidP="006622CE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Statické – naplním při inicializaci</w:t>
      </w:r>
    </w:p>
    <w:p w14:paraId="62B15CDA" w14:textId="283C4127" w:rsidR="00A55615" w:rsidRPr="00E01BAE" w:rsidRDefault="00A55615" w:rsidP="006622CE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Dynamické – obsah mohu měnit průběžně</w:t>
      </w:r>
    </w:p>
    <w:p w14:paraId="4EDEAEE6" w14:textId="77777777" w:rsidR="006622CE" w:rsidRPr="00E01BAE" w:rsidRDefault="006622CE" w:rsidP="006622CE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Značení: </w:t>
      </w:r>
    </w:p>
    <w:p w14:paraId="0D2FFA5C" w14:textId="4FE87DE1" w:rsidR="006622CE" w:rsidRPr="00E01BAE" w:rsidRDefault="006622CE" w:rsidP="006622CE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Syny vrcholu v značíme l(v) a r(v)</w:t>
      </w:r>
    </w:p>
    <w:p w14:paraId="2531EFCA" w14:textId="116F4CB7" w:rsidR="006622CE" w:rsidRPr="00E01BAE" w:rsidRDefault="006622CE" w:rsidP="006622CE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Všechny potomky levého syna</w:t>
      </w:r>
      <w:r w:rsidR="008A3F66" w:rsidRPr="00E01BAE">
        <w:rPr>
          <w:color w:val="0D0D0D" w:themeColor="text1" w:themeTint="F2"/>
        </w:rPr>
        <w:t xml:space="preserve"> včetně</w:t>
      </w:r>
      <w:r w:rsidRPr="00E01BAE">
        <w:rPr>
          <w:color w:val="0D0D0D" w:themeColor="text1" w:themeTint="F2"/>
        </w:rPr>
        <w:t xml:space="preserve"> – levý podstrom</w:t>
      </w:r>
      <w:r w:rsidR="008A3F66" w:rsidRPr="00E01BAE">
        <w:rPr>
          <w:color w:val="0D0D0D" w:themeColor="text1" w:themeTint="F2"/>
        </w:rPr>
        <w:t xml:space="preserve"> značíme L(v)</w:t>
      </w:r>
    </w:p>
    <w:p w14:paraId="67AFC1E3" w14:textId="3A7F6AD9" w:rsidR="008A3F66" w:rsidRPr="00E01BAE" w:rsidRDefault="008A3F66" w:rsidP="008A3F66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Všechny potomky pravého syna včetně – levý podstrom značíme R(v)</w:t>
      </w:r>
    </w:p>
    <w:p w14:paraId="55D501B8" w14:textId="617AFB0F" w:rsidR="008A3F66" w:rsidRPr="00E01BAE" w:rsidRDefault="008A3F66" w:rsidP="006622CE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Celý podstrom </w:t>
      </w:r>
      <w:proofErr w:type="gramStart"/>
      <w:r w:rsidRPr="00E01BAE">
        <w:rPr>
          <w:color w:val="0D0D0D" w:themeColor="text1" w:themeTint="F2"/>
        </w:rPr>
        <w:t>v</w:t>
      </w:r>
      <w:proofErr w:type="gramEnd"/>
      <w:r w:rsidRPr="00E01BAE">
        <w:rPr>
          <w:color w:val="0D0D0D" w:themeColor="text1" w:themeTint="F2"/>
        </w:rPr>
        <w:t> včetně značíme T(v)</w:t>
      </w:r>
    </w:p>
    <w:p w14:paraId="45FE697B" w14:textId="6F3C9735" w:rsidR="008A3F66" w:rsidRPr="00E01BAE" w:rsidRDefault="008A3F66" w:rsidP="006622CE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Hloubku stromu, tj. počet hladin, měřeno v hranách, značíme h(v). Odpovídá max. počtu hran mezi v a listem.</w:t>
      </w:r>
    </w:p>
    <w:p w14:paraId="0281CFC2" w14:textId="65C75600" w:rsidR="008A3F66" w:rsidRPr="00E01BAE" w:rsidRDefault="008A3F66" w:rsidP="006622CE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Celkový počet hran značíme m, celkový počet vrcholů n.</w:t>
      </w:r>
    </w:p>
    <w:p w14:paraId="2B3B2388" w14:textId="5AC2DC98" w:rsidR="008A3F66" w:rsidRPr="00E01BAE" w:rsidRDefault="008A3F66" w:rsidP="008A3F66">
      <w:pPr>
        <w:pStyle w:val="Nadpis3"/>
        <w:rPr>
          <w:color w:val="0D0D0D" w:themeColor="text1" w:themeTint="F2"/>
        </w:rPr>
      </w:pPr>
      <w:r w:rsidRPr="00E01BAE">
        <w:rPr>
          <w:color w:val="0D0D0D" w:themeColor="text1" w:themeTint="F2"/>
        </w:rPr>
        <w:t>Binární vyhledávací strom (BTS/BVS)</w:t>
      </w:r>
    </w:p>
    <w:p w14:paraId="00959800" w14:textId="5B834526" w:rsidR="008A3F66" w:rsidRPr="00E01BAE" w:rsidRDefault="008A3F66" w:rsidP="008A3F66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Definice: Vrcholy obsahují klíče k(v) </w:t>
      </w:r>
      <w:r w:rsidRPr="00E01BAE">
        <w:rPr>
          <w:rFonts w:ascii="Cambria Math" w:hAnsi="Cambria Math" w:cs="Cambria Math"/>
          <w:color w:val="0D0D0D" w:themeColor="text1" w:themeTint="F2"/>
        </w:rPr>
        <w:t>∈</w:t>
      </w:r>
      <w:r w:rsidRPr="00E01BAE">
        <w:rPr>
          <w:color w:val="0D0D0D" w:themeColor="text1" w:themeTint="F2"/>
        </w:rPr>
        <w:t xml:space="preserve"> </w:t>
      </w:r>
      <w:proofErr w:type="gramStart"/>
      <w:r w:rsidRPr="00E01BAE">
        <w:rPr>
          <w:color w:val="0D0D0D" w:themeColor="text1" w:themeTint="F2"/>
        </w:rPr>
        <w:t>U</w:t>
      </w:r>
      <w:proofErr w:type="gramEnd"/>
      <w:r w:rsidRPr="00E01BAE">
        <w:rPr>
          <w:color w:val="0D0D0D" w:themeColor="text1" w:themeTint="F2"/>
        </w:rPr>
        <w:t xml:space="preserve"> a navíc pro vrchol v platí, že všechny klíče v levém podstromu jsou menší a všechny klíče v pravém podstromu jsou větší.</w:t>
      </w:r>
    </w:p>
    <w:p w14:paraId="5600B837" w14:textId="1A58C205" w:rsidR="008A3F66" w:rsidRPr="00E01BAE" w:rsidRDefault="008A3F66" w:rsidP="008A3F66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Tj.  pro všechna l </w:t>
      </w:r>
      <w:r w:rsidRPr="00E01BAE">
        <w:rPr>
          <w:rFonts w:ascii="Cambria Math" w:hAnsi="Cambria Math" w:cs="Cambria Math"/>
          <w:color w:val="0D0D0D" w:themeColor="text1" w:themeTint="F2"/>
        </w:rPr>
        <w:t>∈</w:t>
      </w:r>
      <w:r w:rsidRPr="00E01BAE">
        <w:rPr>
          <w:color w:val="0D0D0D" w:themeColor="text1" w:themeTint="F2"/>
        </w:rPr>
        <w:t xml:space="preserve"> L(v) k(l) </w:t>
      </w:r>
      <w:proofErr w:type="gramStart"/>
      <w:r w:rsidRPr="00E01BAE">
        <w:rPr>
          <w:color w:val="0D0D0D" w:themeColor="text1" w:themeTint="F2"/>
        </w:rPr>
        <w:t>&lt; k</w:t>
      </w:r>
      <w:proofErr w:type="gramEnd"/>
      <w:r w:rsidRPr="00E01BAE">
        <w:rPr>
          <w:color w:val="0D0D0D" w:themeColor="text1" w:themeTint="F2"/>
        </w:rPr>
        <w:t xml:space="preserve">(v), a pro všechna r </w:t>
      </w:r>
      <w:r w:rsidRPr="00E01BAE">
        <w:rPr>
          <w:rFonts w:ascii="Cambria Math" w:hAnsi="Cambria Math" w:cs="Cambria Math"/>
          <w:color w:val="0D0D0D" w:themeColor="text1" w:themeTint="F2"/>
        </w:rPr>
        <w:t>∈</w:t>
      </w:r>
      <w:r w:rsidRPr="00E01BAE">
        <w:rPr>
          <w:color w:val="0D0D0D" w:themeColor="text1" w:themeTint="F2"/>
        </w:rPr>
        <w:t xml:space="preserve"> R(v) k(r) &gt; k(v) </w:t>
      </w:r>
    </w:p>
    <w:p w14:paraId="5A17EB45" w14:textId="0E8742FE" w:rsidR="008A3F66" w:rsidRPr="00E01BAE" w:rsidRDefault="008A3F66" w:rsidP="008A3F66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Pokud chybí syn, pak r(v), resp. l(v) = </w:t>
      </w:r>
      <w:proofErr w:type="spellStart"/>
      <w:r w:rsidRPr="00E01BAE">
        <w:rPr>
          <w:color w:val="0D0D0D" w:themeColor="text1" w:themeTint="F2"/>
        </w:rPr>
        <w:t>None</w:t>
      </w:r>
      <w:proofErr w:type="spellEnd"/>
      <w:r w:rsidRPr="00E01BAE">
        <w:rPr>
          <w:color w:val="0D0D0D" w:themeColor="text1" w:themeTint="F2"/>
        </w:rPr>
        <w:t xml:space="preserve"> a T(</w:t>
      </w:r>
      <w:proofErr w:type="spellStart"/>
      <w:r w:rsidRPr="00E01BAE">
        <w:rPr>
          <w:color w:val="0D0D0D" w:themeColor="text1" w:themeTint="F2"/>
        </w:rPr>
        <w:t>None</w:t>
      </w:r>
      <w:proofErr w:type="spellEnd"/>
      <w:r w:rsidRPr="00E01BAE">
        <w:rPr>
          <w:color w:val="0D0D0D" w:themeColor="text1" w:themeTint="F2"/>
        </w:rPr>
        <w:t xml:space="preserve">) = </w:t>
      </w:r>
      <w:proofErr w:type="spellStart"/>
      <w:r w:rsidRPr="00E01BAE">
        <w:rPr>
          <w:color w:val="0D0D0D" w:themeColor="text1" w:themeTint="F2"/>
        </w:rPr>
        <w:t>None</w:t>
      </w:r>
      <w:proofErr w:type="spellEnd"/>
      <w:r w:rsidRPr="00E01BAE">
        <w:rPr>
          <w:color w:val="0D0D0D" w:themeColor="text1" w:themeTint="F2"/>
        </w:rPr>
        <w:t xml:space="preserve"> a h(</w:t>
      </w:r>
      <w:proofErr w:type="spellStart"/>
      <w:r w:rsidRPr="00E01BAE">
        <w:rPr>
          <w:color w:val="0D0D0D" w:themeColor="text1" w:themeTint="F2"/>
        </w:rPr>
        <w:t>None</w:t>
      </w:r>
      <w:proofErr w:type="spellEnd"/>
      <w:r w:rsidRPr="00E01BAE">
        <w:rPr>
          <w:color w:val="0D0D0D" w:themeColor="text1" w:themeTint="F2"/>
        </w:rPr>
        <w:t>) = -1</w:t>
      </w:r>
    </w:p>
    <w:p w14:paraId="7621C730" w14:textId="68FE1BDE" w:rsidR="009234D2" w:rsidRPr="00E01BAE" w:rsidRDefault="009234D2" w:rsidP="008A3F66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Operace</w:t>
      </w:r>
    </w:p>
    <w:p w14:paraId="77800A55" w14:textId="39B229D3" w:rsidR="009234D2" w:rsidRPr="00E01BAE" w:rsidRDefault="009234D2" w:rsidP="009234D2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Show: (vyjmenuj všechny klíče v setříděném pořadí)</w:t>
      </w:r>
    </w:p>
    <w:p w14:paraId="02FB570D" w14:textId="0551E4A5" w:rsidR="009234D2" w:rsidRPr="00E01BAE" w:rsidRDefault="009234D2" w:rsidP="009234D2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Θ(n)</w:t>
      </w:r>
    </w:p>
    <w:p w14:paraId="31BD3CC6" w14:textId="7FA341E8" w:rsidR="009234D2" w:rsidRPr="00E01BAE" w:rsidRDefault="009234D2" w:rsidP="009234D2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proofErr w:type="spellStart"/>
      <w:r w:rsidRPr="00E01BAE">
        <w:rPr>
          <w:color w:val="0D0D0D" w:themeColor="text1" w:themeTint="F2"/>
        </w:rPr>
        <w:t>Find</w:t>
      </w:r>
      <w:proofErr w:type="spellEnd"/>
      <w:r w:rsidRPr="00E01BAE">
        <w:rPr>
          <w:color w:val="0D0D0D" w:themeColor="text1" w:themeTint="F2"/>
        </w:rPr>
        <w:t>(x):</w:t>
      </w:r>
    </w:p>
    <w:p w14:paraId="352460BD" w14:textId="3847EC6E" w:rsidR="009234D2" w:rsidRPr="00E01BAE" w:rsidRDefault="009234D2" w:rsidP="009234D2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proofErr w:type="gramStart"/>
      <w:r w:rsidRPr="00E01BAE">
        <w:rPr>
          <w:color w:val="0D0D0D" w:themeColor="text1" w:themeTint="F2"/>
        </w:rPr>
        <w:t>Θ(</w:t>
      </w:r>
      <w:proofErr w:type="gramEnd"/>
      <w:r w:rsidRPr="00E01BAE">
        <w:rPr>
          <w:color w:val="0D0D0D" w:themeColor="text1" w:themeTint="F2"/>
        </w:rPr>
        <w:t>hloubka stromu)</w:t>
      </w:r>
    </w:p>
    <w:p w14:paraId="3A460AFB" w14:textId="001EC5FF" w:rsidR="009234D2" w:rsidRPr="00E01BAE" w:rsidRDefault="009234D2" w:rsidP="009234D2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Insert(x):</w:t>
      </w:r>
    </w:p>
    <w:p w14:paraId="5B71DEE3" w14:textId="77777777" w:rsidR="009234D2" w:rsidRPr="00E01BAE" w:rsidRDefault="009234D2" w:rsidP="009234D2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proofErr w:type="gramStart"/>
      <w:r w:rsidRPr="00E01BAE">
        <w:rPr>
          <w:color w:val="0D0D0D" w:themeColor="text1" w:themeTint="F2"/>
        </w:rPr>
        <w:t>Θ(</w:t>
      </w:r>
      <w:proofErr w:type="gramEnd"/>
      <w:r w:rsidRPr="00E01BAE">
        <w:rPr>
          <w:color w:val="0D0D0D" w:themeColor="text1" w:themeTint="F2"/>
        </w:rPr>
        <w:t>hloubka stromu)</w:t>
      </w:r>
    </w:p>
    <w:p w14:paraId="379E79D7" w14:textId="2761AAFC" w:rsidR="009234D2" w:rsidRPr="00E01BAE" w:rsidRDefault="00A55615" w:rsidP="00A55615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proofErr w:type="spellStart"/>
      <w:r w:rsidRPr="00E01BAE">
        <w:rPr>
          <w:color w:val="0D0D0D" w:themeColor="text1" w:themeTint="F2"/>
        </w:rPr>
        <w:t>Delete</w:t>
      </w:r>
      <w:proofErr w:type="spellEnd"/>
      <w:r w:rsidRPr="00E01BAE">
        <w:rPr>
          <w:color w:val="0D0D0D" w:themeColor="text1" w:themeTint="F2"/>
        </w:rPr>
        <w:t>(x):</w:t>
      </w:r>
    </w:p>
    <w:p w14:paraId="68E954E5" w14:textId="15E852CE" w:rsidR="00A55615" w:rsidRPr="00E01BAE" w:rsidRDefault="00A55615" w:rsidP="00A55615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Pokud je x list – pouze ho smažu</w:t>
      </w:r>
    </w:p>
    <w:p w14:paraId="0CBD7711" w14:textId="2D7A156B" w:rsidR="00A55615" w:rsidRPr="00E01BAE" w:rsidRDefault="00A55615" w:rsidP="00A55615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lastRenderedPageBreak/>
        <w:t>Pokud je x vnitřní vrchol a má jen jednoho syna – pouze smažu a nahradím jeho synem</w:t>
      </w:r>
    </w:p>
    <w:p w14:paraId="3F9486C8" w14:textId="19C44E57" w:rsidR="00A55615" w:rsidRPr="00E01BAE" w:rsidRDefault="00A55615" w:rsidP="00A55615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Pokud má x dva syny – nahradím x minimem jeho pravého podstromu nebo maximem jeho levého podstromu</w:t>
      </w:r>
    </w:p>
    <w:p w14:paraId="2405F213" w14:textId="77777777" w:rsidR="00A55615" w:rsidRPr="00E01BAE" w:rsidRDefault="00A55615" w:rsidP="00A55615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proofErr w:type="gramStart"/>
      <w:r w:rsidRPr="00E01BAE">
        <w:rPr>
          <w:color w:val="0D0D0D" w:themeColor="text1" w:themeTint="F2"/>
        </w:rPr>
        <w:t>Θ(</w:t>
      </w:r>
      <w:proofErr w:type="gramEnd"/>
      <w:r w:rsidRPr="00E01BAE">
        <w:rPr>
          <w:color w:val="0D0D0D" w:themeColor="text1" w:themeTint="F2"/>
        </w:rPr>
        <w:t>hloubka stromu)</w:t>
      </w:r>
    </w:p>
    <w:p w14:paraId="1AFE2CB6" w14:textId="5F1945BE" w:rsidR="00A55615" w:rsidRPr="00E01BAE" w:rsidRDefault="00A55615" w:rsidP="00A55615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Závislost operací na hloubce stromu → chceme mělké stromy</w:t>
      </w:r>
    </w:p>
    <w:p w14:paraId="04C876FF" w14:textId="6377EEE3" w:rsidR="008A3F66" w:rsidRPr="00E01BAE" w:rsidRDefault="00A55615" w:rsidP="00A55615">
      <w:pPr>
        <w:pStyle w:val="Nadpis4"/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Dokonale vyvážený </w:t>
      </w:r>
      <w:r w:rsidR="00CC4F6D" w:rsidRPr="00E01BAE">
        <w:rPr>
          <w:color w:val="0D0D0D" w:themeColor="text1" w:themeTint="F2"/>
        </w:rPr>
        <w:t>BVS</w:t>
      </w:r>
    </w:p>
    <w:p w14:paraId="0B147401" w14:textId="22BBD8E0" w:rsidR="00CC4F6D" w:rsidRPr="00E01BAE" w:rsidRDefault="00CC4F6D" w:rsidP="00CC4F6D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Definice: BVS je dokonale vyvážený </w:t>
      </w:r>
      <w:r w:rsidRPr="00E01BAE">
        <w:rPr>
          <w:rFonts w:ascii="Cambria Math" w:hAnsi="Cambria Math" w:cs="Cambria Math"/>
          <w:color w:val="0D0D0D" w:themeColor="text1" w:themeTint="F2"/>
        </w:rPr>
        <w:t>⇔</w:t>
      </w:r>
      <w:r w:rsidRPr="00E01BAE">
        <w:rPr>
          <w:color w:val="0D0D0D" w:themeColor="text1" w:themeTint="F2"/>
        </w:rPr>
        <w:t xml:space="preserve"> v každém vrcholu ||L(v)|-|R(v)|| &lt;= 1</w:t>
      </w:r>
    </w:p>
    <w:p w14:paraId="1B7BBDE7" w14:textId="6921D4A1" w:rsidR="00CC4F6D" w:rsidRPr="00E01BAE" w:rsidRDefault="00CC4F6D" w:rsidP="00CC4F6D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Algoritmus: Ze setříděné posloupnosti S vyrobí dokonale vyvážený strom</w:t>
      </w:r>
    </w:p>
    <w:p w14:paraId="7EE9A556" w14:textId="36BC5DA7" w:rsidR="00CC4F6D" w:rsidRPr="00E01BAE" w:rsidRDefault="00CC4F6D" w:rsidP="00CC4F6D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Vyrobí kořen z prvku uprostřed S → s</w:t>
      </w:r>
    </w:p>
    <w:p w14:paraId="51CDC26C" w14:textId="2C0F316B" w:rsidR="00CC4F6D" w:rsidRPr="00E01BAE" w:rsidRDefault="00CC4F6D" w:rsidP="00CC4F6D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Prvky nalevo od s budou v levém podstromu</w:t>
      </w:r>
    </w:p>
    <w:p w14:paraId="6DDCA842" w14:textId="5DE7A79E" w:rsidR="00CC4F6D" w:rsidRPr="00E01BAE" w:rsidRDefault="00CC4F6D" w:rsidP="00CC4F6D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Prvky napravo od s budou v pravém podstromu</w:t>
      </w:r>
    </w:p>
    <w:p w14:paraId="1B1638C2" w14:textId="77FD2FC4" w:rsidR="00CC4F6D" w:rsidRPr="00E01BAE" w:rsidRDefault="00CC4F6D" w:rsidP="00CC4F6D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Θ(n)</w:t>
      </w:r>
    </w:p>
    <w:p w14:paraId="471E716E" w14:textId="07734B1E" w:rsidR="00CC4F6D" w:rsidRPr="00E01BAE" w:rsidRDefault="00CC4F6D" w:rsidP="00CC4F6D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Věta: Hloubka dokonale vyváženého BVS je &lt;= log2(n)</w:t>
      </w:r>
    </w:p>
    <w:p w14:paraId="2CDF5202" w14:textId="77777777" w:rsidR="00C4064E" w:rsidRPr="00E01BAE" w:rsidRDefault="00C4064E" w:rsidP="00C4064E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Důkaz: |T(u)| &lt;= |T(v)|/2, kde u je syn v</w:t>
      </w:r>
    </w:p>
    <w:p w14:paraId="51A36647" w14:textId="77777777" w:rsidR="00C4064E" w:rsidRPr="00E01BAE" w:rsidRDefault="00C4064E" w:rsidP="00C4064E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Věta: V každé implementaci operací Insert, </w:t>
      </w:r>
      <w:proofErr w:type="spellStart"/>
      <w:r w:rsidRPr="00E01BAE">
        <w:rPr>
          <w:color w:val="0D0D0D" w:themeColor="text1" w:themeTint="F2"/>
        </w:rPr>
        <w:t>Delete</w:t>
      </w:r>
      <w:proofErr w:type="spellEnd"/>
      <w:r w:rsidRPr="00E01BAE">
        <w:rPr>
          <w:color w:val="0D0D0D" w:themeColor="text1" w:themeTint="F2"/>
        </w:rPr>
        <w:t xml:space="preserve"> v dokonale vyváženém BVS má alespoň jedna z operací složitost Ω(n) pro nekonečně mnoho hodnot n.</w:t>
      </w:r>
    </w:p>
    <w:p w14:paraId="77924269" w14:textId="77777777" w:rsidR="00C4064E" w:rsidRPr="00E01BAE" w:rsidRDefault="00C4064E" w:rsidP="00C4064E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Důkaz: </w:t>
      </w:r>
    </w:p>
    <w:p w14:paraId="6926EDE5" w14:textId="77777777" w:rsidR="00C4064E" w:rsidRPr="00E01BAE" w:rsidRDefault="00C4064E" w:rsidP="00C4064E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Zvolíme n = 2</w:t>
      </w:r>
      <w:r w:rsidRPr="00E01BAE">
        <w:rPr>
          <w:color w:val="0D0D0D" w:themeColor="text1" w:themeTint="F2"/>
          <w:vertAlign w:val="superscript"/>
        </w:rPr>
        <w:t>k</w:t>
      </w:r>
      <w:r w:rsidRPr="00E01BAE">
        <w:rPr>
          <w:color w:val="0D0D0D" w:themeColor="text1" w:themeTint="F2"/>
        </w:rPr>
        <w:t>-1</w:t>
      </w:r>
    </w:p>
    <w:p w14:paraId="2419F1F3" w14:textId="77777777" w:rsidR="00C4064E" w:rsidRPr="00E01BAE" w:rsidRDefault="00C4064E" w:rsidP="00C4064E">
      <w:pPr>
        <w:pStyle w:val="Odstavecseseznamem"/>
        <w:numPr>
          <w:ilvl w:val="3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Pro taková n je tvar dok. v. BVS určen jednoznačně</w:t>
      </w:r>
    </w:p>
    <w:p w14:paraId="508E34A9" w14:textId="77777777" w:rsidR="00C4064E" w:rsidRPr="00E01BAE" w:rsidRDefault="00C4064E" w:rsidP="00C4064E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Klíče označíme </w:t>
      </w:r>
      <w:proofErr w:type="gramStart"/>
      <w:r w:rsidRPr="00E01BAE">
        <w:rPr>
          <w:color w:val="0D0D0D" w:themeColor="text1" w:themeTint="F2"/>
        </w:rPr>
        <w:t>1-n</w:t>
      </w:r>
      <w:proofErr w:type="gramEnd"/>
    </w:p>
    <w:p w14:paraId="756C4209" w14:textId="046BDB13" w:rsidR="00C4064E" w:rsidRPr="00E01BAE" w:rsidRDefault="00C4064E" w:rsidP="00C4064E">
      <w:pPr>
        <w:pStyle w:val="Odstavecseseznamem"/>
        <w:numPr>
          <w:ilvl w:val="3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Pak existuje jen jedna podoba stromu</w:t>
      </w:r>
    </w:p>
    <w:p w14:paraId="38C00FB1" w14:textId="5C9ACC50" w:rsidR="00C4064E" w:rsidRPr="00E01BAE" w:rsidRDefault="00C4064E" w:rsidP="00C4064E">
      <w:pPr>
        <w:pStyle w:val="Odstavecseseznamem"/>
        <w:numPr>
          <w:ilvl w:val="3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V listech jsou lichá čísla</w:t>
      </w:r>
    </w:p>
    <w:p w14:paraId="516B0F48" w14:textId="4E2EEA96" w:rsidR="00C4064E" w:rsidRPr="00E01BAE" w:rsidRDefault="00C4064E" w:rsidP="00C4064E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Po provedení operací Insert(n+1), </w:t>
      </w:r>
      <w:proofErr w:type="spellStart"/>
      <w:proofErr w:type="gramStart"/>
      <w:r w:rsidRPr="00E01BAE">
        <w:rPr>
          <w:color w:val="0D0D0D" w:themeColor="text1" w:themeTint="F2"/>
        </w:rPr>
        <w:t>Delete</w:t>
      </w:r>
      <w:proofErr w:type="spellEnd"/>
      <w:r w:rsidRPr="00E01BAE">
        <w:rPr>
          <w:color w:val="0D0D0D" w:themeColor="text1" w:themeTint="F2"/>
        </w:rPr>
        <w:t>(</w:t>
      </w:r>
      <w:proofErr w:type="gramEnd"/>
      <w:r w:rsidRPr="00E01BAE">
        <w:rPr>
          <w:color w:val="0D0D0D" w:themeColor="text1" w:themeTint="F2"/>
        </w:rPr>
        <w:t>1) mám pořád 2</w:t>
      </w:r>
      <w:r w:rsidRPr="00E01BAE">
        <w:rPr>
          <w:color w:val="0D0D0D" w:themeColor="text1" w:themeTint="F2"/>
          <w:vertAlign w:val="superscript"/>
        </w:rPr>
        <w:t>k</w:t>
      </w:r>
      <w:r w:rsidRPr="00E01BAE">
        <w:rPr>
          <w:color w:val="0D0D0D" w:themeColor="text1" w:themeTint="F2"/>
        </w:rPr>
        <w:t>-1, ale všechny prvky jsou o jedna větší</w:t>
      </w:r>
    </w:p>
    <w:p w14:paraId="78EA4E76" w14:textId="399CF7EC" w:rsidR="00C4064E" w:rsidRPr="00E01BAE" w:rsidRDefault="00C4064E" w:rsidP="00C4064E">
      <w:pPr>
        <w:pStyle w:val="Odstavecseseznamem"/>
        <w:numPr>
          <w:ilvl w:val="3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Podoba stromu je opět jednoznačná</w:t>
      </w:r>
    </w:p>
    <w:p w14:paraId="55DFF0ED" w14:textId="140C001E" w:rsidR="00C4064E" w:rsidRPr="00E01BAE" w:rsidRDefault="00C4064E" w:rsidP="00C4064E">
      <w:pPr>
        <w:pStyle w:val="Odstavecseseznamem"/>
        <w:numPr>
          <w:ilvl w:val="3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V listech jsou sudá čísla</w:t>
      </w:r>
    </w:p>
    <w:p w14:paraId="6D1565FC" w14:textId="3DC2E344" w:rsidR="00C4064E" w:rsidRPr="00E01BAE" w:rsidRDefault="00C4064E" w:rsidP="00C4064E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Prohodila se čísla v listech a vnitřcích vrcholech (sudá a lichá)</w:t>
      </w:r>
    </w:p>
    <w:p w14:paraId="789588A8" w14:textId="1AD39A4D" w:rsidR="00AA0393" w:rsidRPr="00E01BAE" w:rsidRDefault="00AA0393" w:rsidP="00AA0393">
      <w:pPr>
        <w:pStyle w:val="Odstavecseseznamem"/>
        <w:numPr>
          <w:ilvl w:val="3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Pro Ω(n) vrcholů změn ukazatelů – změnilo se n/2 vrcholů, co už nejsou listy a jiné je nahradily</w:t>
      </w:r>
    </w:p>
    <w:p w14:paraId="42D33B83" w14:textId="3EF02EA3" w:rsidR="00AA0393" w:rsidRPr="00E01BAE" w:rsidRDefault="00AA0393" w:rsidP="00AA0393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Opět provedu operaci Insert(n+2), </w:t>
      </w:r>
      <w:proofErr w:type="spellStart"/>
      <w:proofErr w:type="gramStart"/>
      <w:r w:rsidRPr="00E01BAE">
        <w:rPr>
          <w:color w:val="0D0D0D" w:themeColor="text1" w:themeTint="F2"/>
        </w:rPr>
        <w:t>Delete</w:t>
      </w:r>
      <w:proofErr w:type="spellEnd"/>
      <w:r w:rsidRPr="00E01BAE">
        <w:rPr>
          <w:color w:val="0D0D0D" w:themeColor="text1" w:themeTint="F2"/>
        </w:rPr>
        <w:t>(</w:t>
      </w:r>
      <w:proofErr w:type="gramEnd"/>
      <w:r w:rsidRPr="00E01BAE">
        <w:rPr>
          <w:color w:val="0D0D0D" w:themeColor="text1" w:themeTint="F2"/>
        </w:rPr>
        <w:t>2)</w:t>
      </w:r>
    </w:p>
    <w:p w14:paraId="166ABE01" w14:textId="4F924679" w:rsidR="00AA0393" w:rsidRPr="00E01BAE" w:rsidRDefault="00AA0393" w:rsidP="00AA0393">
      <w:pPr>
        <w:pStyle w:val="Odstavecseseznamem"/>
        <w:numPr>
          <w:ilvl w:val="3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Opět změna Ω(n) ukazatelů vrcholů </w:t>
      </w:r>
    </w:p>
    <w:p w14:paraId="39A65DA9" w14:textId="2B0754FF" w:rsidR="00AA0393" w:rsidRPr="00E01BAE" w:rsidRDefault="00AA0393" w:rsidP="00AA0393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→ čas na dvojici je Ω(n) → </w:t>
      </w:r>
      <w:proofErr w:type="gramStart"/>
      <w:r w:rsidRPr="00E01BAE">
        <w:rPr>
          <w:color w:val="0D0D0D" w:themeColor="text1" w:themeTint="F2"/>
        </w:rPr>
        <w:t>Insert(</w:t>
      </w:r>
      <w:proofErr w:type="gramEnd"/>
      <w:r w:rsidRPr="00E01BAE">
        <w:rPr>
          <w:color w:val="0D0D0D" w:themeColor="text1" w:themeTint="F2"/>
        </w:rPr>
        <w:t xml:space="preserve">) nebo </w:t>
      </w:r>
      <w:proofErr w:type="spellStart"/>
      <w:r w:rsidRPr="00E01BAE">
        <w:rPr>
          <w:color w:val="0D0D0D" w:themeColor="text1" w:themeTint="F2"/>
        </w:rPr>
        <w:t>Delete</w:t>
      </w:r>
      <w:proofErr w:type="spellEnd"/>
      <w:r w:rsidRPr="00E01BAE">
        <w:rPr>
          <w:color w:val="0D0D0D" w:themeColor="text1" w:themeTint="F2"/>
        </w:rPr>
        <w:t>() trvá Ω(n)</w:t>
      </w:r>
    </w:p>
    <w:p w14:paraId="53548497" w14:textId="3C3D8374" w:rsidR="00147426" w:rsidRPr="00E01BAE" w:rsidRDefault="00147426" w:rsidP="00147426">
      <w:pPr>
        <w:pStyle w:val="Nadpis4"/>
        <w:rPr>
          <w:color w:val="0D0D0D" w:themeColor="text1" w:themeTint="F2"/>
        </w:rPr>
      </w:pPr>
      <w:r w:rsidRPr="00E01BAE">
        <w:rPr>
          <w:color w:val="0D0D0D" w:themeColor="text1" w:themeTint="F2"/>
        </w:rPr>
        <w:t>Hloubkově vyvážený BVS – AVL strom</w:t>
      </w:r>
    </w:p>
    <w:p w14:paraId="0F7A876C" w14:textId="3D10A15B" w:rsidR="00147426" w:rsidRPr="00E01BAE" w:rsidRDefault="00147426" w:rsidP="00147426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Definice: Pro každý vrchol v platí, že |h(l(v</w:t>
      </w:r>
      <w:proofErr w:type="gramStart"/>
      <w:r w:rsidRPr="00E01BAE">
        <w:rPr>
          <w:color w:val="0D0D0D" w:themeColor="text1" w:themeTint="F2"/>
        </w:rPr>
        <w:t>))-</w:t>
      </w:r>
      <w:proofErr w:type="gramEnd"/>
      <w:r w:rsidRPr="00E01BAE">
        <w:rPr>
          <w:color w:val="0D0D0D" w:themeColor="text1" w:themeTint="F2"/>
        </w:rPr>
        <w:t xml:space="preserve"> h(r(v))| &lt;= 1</w:t>
      </w:r>
    </w:p>
    <w:p w14:paraId="07B40355" w14:textId="16C5A81A" w:rsidR="00A55615" w:rsidRPr="00E01BAE" w:rsidRDefault="00147426" w:rsidP="00147426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Věta: Dokonale vyvážené stromy jsou hloubkově vyvážené</w:t>
      </w:r>
      <w:r w:rsidR="00F10D80" w:rsidRPr="00E01BAE">
        <w:rPr>
          <w:color w:val="0D0D0D" w:themeColor="text1" w:themeTint="F2"/>
        </w:rPr>
        <w:t>.</w:t>
      </w:r>
    </w:p>
    <w:p w14:paraId="4FCA1AED" w14:textId="7195EFAE" w:rsidR="00F10D80" w:rsidRPr="00E01BAE" w:rsidRDefault="00F10D80" w:rsidP="00147426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Věta: Hloubka AVL stromu s n vrcholy je </w:t>
      </w:r>
      <w:proofErr w:type="gramStart"/>
      <w:r w:rsidRPr="00E01BAE">
        <w:rPr>
          <w:color w:val="0D0D0D" w:themeColor="text1" w:themeTint="F2"/>
        </w:rPr>
        <w:t>Θ(</w:t>
      </w:r>
      <w:proofErr w:type="gramEnd"/>
      <w:r w:rsidRPr="00E01BAE">
        <w:rPr>
          <w:color w:val="0D0D0D" w:themeColor="text1" w:themeTint="F2"/>
        </w:rPr>
        <w:t>log n).</w:t>
      </w:r>
    </w:p>
    <w:p w14:paraId="2018D3C2" w14:textId="37CE9B14" w:rsidR="00F10D80" w:rsidRPr="00E01BAE" w:rsidRDefault="00F10D80" w:rsidP="00F10D80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Důkaz: </w:t>
      </w:r>
    </w:p>
    <w:p w14:paraId="0C20197F" w14:textId="378959E8" w:rsidR="00F10D80" w:rsidRPr="00E01BAE" w:rsidRDefault="00F10D80" w:rsidP="00F10D80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Kolik vrcholů </w:t>
      </w:r>
      <w:proofErr w:type="spellStart"/>
      <w:r w:rsidRPr="00E01BAE">
        <w:rPr>
          <w:color w:val="0D0D0D" w:themeColor="text1" w:themeTint="F2"/>
        </w:rPr>
        <w:t>A</w:t>
      </w:r>
      <w:r w:rsidRPr="00E01BAE">
        <w:rPr>
          <w:color w:val="0D0D0D" w:themeColor="text1" w:themeTint="F2"/>
          <w:vertAlign w:val="subscript"/>
        </w:rPr>
        <w:t>h</w:t>
      </w:r>
      <w:proofErr w:type="spellEnd"/>
      <w:r w:rsidRPr="00E01BAE">
        <w:rPr>
          <w:color w:val="0D0D0D" w:themeColor="text1" w:themeTint="F2"/>
        </w:rPr>
        <w:t xml:space="preserve"> může mít min AVL strom dané hloubky h.</w:t>
      </w:r>
    </w:p>
    <w:p w14:paraId="30DA3F1B" w14:textId="10856FB4" w:rsidR="00F10D80" w:rsidRPr="00E01BAE" w:rsidRDefault="00F10D80" w:rsidP="00F10D80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Máme-li strom hloubky h, pak podstromy kořeny mají hloubky h-1/h-1 nebo h-1/h-2</w:t>
      </w:r>
    </w:p>
    <w:p w14:paraId="6A1AF992" w14:textId="5339F82E" w:rsidR="00F10D80" w:rsidRPr="00E01BAE" w:rsidRDefault="00F10D80" w:rsidP="00F10D80">
      <w:pPr>
        <w:pStyle w:val="Odstavecseseznamem"/>
        <w:numPr>
          <w:ilvl w:val="3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V minimu </w:t>
      </w:r>
      <w:proofErr w:type="spellStart"/>
      <w:r w:rsidRPr="00E01BAE">
        <w:rPr>
          <w:color w:val="0D0D0D" w:themeColor="text1" w:themeTint="F2"/>
        </w:rPr>
        <w:t>A</w:t>
      </w:r>
      <w:r w:rsidRPr="00E01BAE">
        <w:rPr>
          <w:color w:val="0D0D0D" w:themeColor="text1" w:themeTint="F2"/>
          <w:vertAlign w:val="subscript"/>
        </w:rPr>
        <w:t>h</w:t>
      </w:r>
      <w:proofErr w:type="spellEnd"/>
      <w:r w:rsidRPr="00E01BAE">
        <w:rPr>
          <w:color w:val="0D0D0D" w:themeColor="text1" w:themeTint="F2"/>
        </w:rPr>
        <w:t>=1+ A</w:t>
      </w:r>
      <w:r w:rsidRPr="00E01BAE">
        <w:rPr>
          <w:color w:val="0D0D0D" w:themeColor="text1" w:themeTint="F2"/>
          <w:vertAlign w:val="subscript"/>
        </w:rPr>
        <w:t>h-1</w:t>
      </w:r>
      <w:r w:rsidRPr="00E01BAE">
        <w:rPr>
          <w:color w:val="0D0D0D" w:themeColor="text1" w:themeTint="F2"/>
        </w:rPr>
        <w:t>+ A</w:t>
      </w:r>
      <w:r w:rsidRPr="00E01BAE">
        <w:rPr>
          <w:color w:val="0D0D0D" w:themeColor="text1" w:themeTint="F2"/>
          <w:vertAlign w:val="subscript"/>
        </w:rPr>
        <w:t xml:space="preserve">h-2 </w:t>
      </w:r>
    </w:p>
    <w:p w14:paraId="71F2CBFB" w14:textId="1EEC93C2" w:rsidR="00F10D80" w:rsidRPr="00E01BAE" w:rsidRDefault="00F10D80" w:rsidP="00F10D80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Dokážeme indukcí, že </w:t>
      </w:r>
      <w:proofErr w:type="spellStart"/>
      <w:r w:rsidRPr="00E01BAE">
        <w:rPr>
          <w:color w:val="0D0D0D" w:themeColor="text1" w:themeTint="F2"/>
        </w:rPr>
        <w:t>A</w:t>
      </w:r>
      <w:r w:rsidRPr="00E01BAE">
        <w:rPr>
          <w:color w:val="0D0D0D" w:themeColor="text1" w:themeTint="F2"/>
          <w:vertAlign w:val="subscript"/>
        </w:rPr>
        <w:t>h</w:t>
      </w:r>
      <w:proofErr w:type="spellEnd"/>
      <w:r w:rsidRPr="00E01BAE">
        <w:rPr>
          <w:color w:val="0D0D0D" w:themeColor="text1" w:themeTint="F2"/>
          <w:vertAlign w:val="subscript"/>
        </w:rPr>
        <w:t xml:space="preserve"> </w:t>
      </w:r>
      <w:r w:rsidRPr="00E01BAE">
        <w:rPr>
          <w:color w:val="0D0D0D" w:themeColor="text1" w:themeTint="F2"/>
        </w:rPr>
        <w:t xml:space="preserve">&lt;= </w:t>
      </w:r>
      <w:proofErr w:type="gramStart"/>
      <w:r w:rsidRPr="00E01BAE">
        <w:rPr>
          <w:color w:val="0D0D0D" w:themeColor="text1" w:themeTint="F2"/>
        </w:rPr>
        <w:t>2</w:t>
      </w:r>
      <w:r w:rsidRPr="00E01BAE">
        <w:rPr>
          <w:color w:val="0D0D0D" w:themeColor="text1" w:themeTint="F2"/>
          <w:vertAlign w:val="superscript"/>
        </w:rPr>
        <w:t>h</w:t>
      </w:r>
      <w:proofErr w:type="gramEnd"/>
      <w:r w:rsidRPr="00E01BAE">
        <w:rPr>
          <w:color w:val="0D0D0D" w:themeColor="text1" w:themeTint="F2"/>
          <w:vertAlign w:val="superscript"/>
        </w:rPr>
        <w:t>/2</w:t>
      </w:r>
    </w:p>
    <w:p w14:paraId="74ED30FF" w14:textId="0324474F" w:rsidR="00D200FA" w:rsidRPr="00E01BAE" w:rsidRDefault="00C47000" w:rsidP="00D200FA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D</w:t>
      </w:r>
      <w:r w:rsidR="00D200FA" w:rsidRPr="00E01BAE">
        <w:rPr>
          <w:color w:val="0D0D0D" w:themeColor="text1" w:themeTint="F2"/>
        </w:rPr>
        <w:t>olní odhad hloubky</w:t>
      </w:r>
      <w:r w:rsidRPr="00E01BAE">
        <w:rPr>
          <w:color w:val="0D0D0D" w:themeColor="text1" w:themeTint="F2"/>
        </w:rPr>
        <w:t xml:space="preserve"> je asymptoticky </w:t>
      </w:r>
      <w:proofErr w:type="gramStart"/>
      <w:r w:rsidRPr="00E01BAE">
        <w:rPr>
          <w:color w:val="0D0D0D" w:themeColor="text1" w:themeTint="F2"/>
        </w:rPr>
        <w:t>Θ(</w:t>
      </w:r>
      <w:proofErr w:type="gramEnd"/>
      <w:r w:rsidRPr="00E01BAE">
        <w:rPr>
          <w:color w:val="0D0D0D" w:themeColor="text1" w:themeTint="F2"/>
        </w:rPr>
        <w:t>log n)</w:t>
      </w:r>
    </w:p>
    <w:p w14:paraId="21D055B4" w14:textId="7A9728E7" w:rsidR="00C47000" w:rsidRPr="00E01BAE" w:rsidRDefault="00C47000" w:rsidP="00C47000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TODO důkaz</w:t>
      </w:r>
    </w:p>
    <w:p w14:paraId="6B4936F0" w14:textId="02FFC427" w:rsidR="008F565E" w:rsidRPr="00E01BAE" w:rsidRDefault="001A2073" w:rsidP="008F565E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lastRenderedPageBreak/>
        <w:t xml:space="preserve">Definice: Rotace hrany e mezi vrcholy </w:t>
      </w:r>
      <w:proofErr w:type="spellStart"/>
      <w:proofErr w:type="gramStart"/>
      <w:r w:rsidRPr="00E01BAE">
        <w:rPr>
          <w:color w:val="0D0D0D" w:themeColor="text1" w:themeTint="F2"/>
        </w:rPr>
        <w:t>x,y</w:t>
      </w:r>
      <w:proofErr w:type="spellEnd"/>
      <w:r w:rsidRPr="00E01BAE">
        <w:rPr>
          <w:color w:val="0D0D0D" w:themeColor="text1" w:themeTint="F2"/>
        </w:rPr>
        <w:t>.</w:t>
      </w:r>
      <w:proofErr w:type="gramEnd"/>
      <w:r w:rsidR="008F565E" w:rsidRPr="00E01BAE">
        <w:rPr>
          <w:color w:val="0D0D0D" w:themeColor="text1" w:themeTint="F2"/>
        </w:rPr>
        <w:br/>
      </w:r>
      <w:r w:rsidR="008F565E" w:rsidRPr="00E01BAE">
        <w:rPr>
          <w:noProof/>
          <w:color w:val="0D0D0D" w:themeColor="text1" w:themeTint="F2"/>
        </w:rPr>
        <w:drawing>
          <wp:inline distT="0" distB="0" distL="0" distR="0" wp14:anchorId="58265621" wp14:editId="433C7FCD">
            <wp:extent cx="4680800" cy="2691993"/>
            <wp:effectExtent l="0" t="0" r="571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1256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B621" w14:textId="78772130" w:rsidR="008F565E" w:rsidRPr="00E01BAE" w:rsidRDefault="008F565E" w:rsidP="008F565E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Definice: Dvojitá rotace dvou hran </w:t>
      </w:r>
      <w:proofErr w:type="spellStart"/>
      <w:proofErr w:type="gramStart"/>
      <w:r w:rsidRPr="00E01BAE">
        <w:rPr>
          <w:color w:val="0D0D0D" w:themeColor="text1" w:themeTint="F2"/>
        </w:rPr>
        <w:t>z,x</w:t>
      </w:r>
      <w:proofErr w:type="spellEnd"/>
      <w:proofErr w:type="gramEnd"/>
      <w:r w:rsidRPr="00E01BAE">
        <w:rPr>
          <w:color w:val="0D0D0D" w:themeColor="text1" w:themeTint="F2"/>
        </w:rPr>
        <w:t xml:space="preserve"> a </w:t>
      </w:r>
      <w:proofErr w:type="spellStart"/>
      <w:r w:rsidRPr="00E01BAE">
        <w:rPr>
          <w:color w:val="0D0D0D" w:themeColor="text1" w:themeTint="F2"/>
        </w:rPr>
        <w:t>x,y</w:t>
      </w:r>
      <w:proofErr w:type="spellEnd"/>
      <w:r w:rsidRPr="00E01BAE">
        <w:rPr>
          <w:color w:val="0D0D0D" w:themeColor="text1" w:themeTint="F2"/>
        </w:rPr>
        <w:t>, které jsou nad sebou a mají opačný směr.</w:t>
      </w:r>
      <w:r w:rsidR="00735EE5" w:rsidRPr="00E01BAE">
        <w:rPr>
          <w:color w:val="0D0D0D" w:themeColor="text1" w:themeTint="F2"/>
        </w:rPr>
        <w:t xml:space="preserve"> Vzniká složením rotací hrany </w:t>
      </w:r>
      <w:proofErr w:type="spellStart"/>
      <w:proofErr w:type="gramStart"/>
      <w:r w:rsidR="00735EE5" w:rsidRPr="00E01BAE">
        <w:rPr>
          <w:color w:val="0D0D0D" w:themeColor="text1" w:themeTint="F2"/>
        </w:rPr>
        <w:t>x,z</w:t>
      </w:r>
      <w:proofErr w:type="spellEnd"/>
      <w:proofErr w:type="gramEnd"/>
      <w:r w:rsidR="00735EE5" w:rsidRPr="00E01BAE">
        <w:rPr>
          <w:color w:val="0D0D0D" w:themeColor="text1" w:themeTint="F2"/>
        </w:rPr>
        <w:t xml:space="preserve"> a následně </w:t>
      </w:r>
      <w:proofErr w:type="spellStart"/>
      <w:r w:rsidR="00735EE5" w:rsidRPr="00E01BAE">
        <w:rPr>
          <w:color w:val="0D0D0D" w:themeColor="text1" w:themeTint="F2"/>
        </w:rPr>
        <w:t>z,y</w:t>
      </w:r>
      <w:proofErr w:type="spellEnd"/>
      <w:r w:rsidR="00735EE5" w:rsidRPr="00E01BAE">
        <w:rPr>
          <w:color w:val="0D0D0D" w:themeColor="text1" w:themeTint="F2"/>
        </w:rPr>
        <w:t>.</w:t>
      </w:r>
      <w:r w:rsidR="00856546" w:rsidRPr="00E01BAE">
        <w:rPr>
          <w:color w:val="0D0D0D" w:themeColor="text1" w:themeTint="F2"/>
        </w:rPr>
        <w:br/>
      </w:r>
      <w:r w:rsidR="00735EE5" w:rsidRPr="00E01BAE">
        <w:rPr>
          <w:noProof/>
          <w:color w:val="0D0D0D" w:themeColor="text1" w:themeTint="F2"/>
        </w:rPr>
        <w:drawing>
          <wp:inline distT="0" distB="0" distL="0" distR="0" wp14:anchorId="0D411DEF" wp14:editId="4B5BB8FA">
            <wp:extent cx="4963235" cy="2296973"/>
            <wp:effectExtent l="0" t="0" r="8890" b="825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32" cy="231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62F9" w14:textId="009F7BD8" w:rsidR="00735EE5" w:rsidRPr="00E01BAE" w:rsidRDefault="00735EE5" w:rsidP="00735EE5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Definice: Znaménko vrcholu δ(v) = h(r(v)) – h(l(v))</w:t>
      </w:r>
    </w:p>
    <w:p w14:paraId="54AEE170" w14:textId="78B1F4F5" w:rsidR="00735EE5" w:rsidRPr="00E01BAE" w:rsidRDefault="00735EE5" w:rsidP="00735EE5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Může být -1, 0, +1</w:t>
      </w:r>
      <w:r w:rsidR="002B202E" w:rsidRPr="00E01BAE">
        <w:rPr>
          <w:color w:val="0D0D0D" w:themeColor="text1" w:themeTint="F2"/>
        </w:rPr>
        <w:t xml:space="preserve"> (-1 = levý je hlubší, +1=pravý je hlubší)</w:t>
      </w:r>
    </w:p>
    <w:p w14:paraId="14092F90" w14:textId="78544A2F" w:rsidR="00C47000" w:rsidRPr="00E01BAE" w:rsidRDefault="00C47000" w:rsidP="00C47000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Metody</w:t>
      </w:r>
    </w:p>
    <w:p w14:paraId="0A85AD73" w14:textId="76808A7B" w:rsidR="00C47000" w:rsidRPr="00E01BAE" w:rsidRDefault="00C47000" w:rsidP="00C47000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Insert(</w:t>
      </w:r>
      <w:r w:rsidR="00735EE5" w:rsidRPr="00E01BAE">
        <w:rPr>
          <w:color w:val="0D0D0D" w:themeColor="text1" w:themeTint="F2"/>
        </w:rPr>
        <w:t>x</w:t>
      </w:r>
      <w:r w:rsidRPr="00E01BAE">
        <w:rPr>
          <w:color w:val="0D0D0D" w:themeColor="text1" w:themeTint="F2"/>
        </w:rPr>
        <w:t>)</w:t>
      </w:r>
    </w:p>
    <w:p w14:paraId="298DE735" w14:textId="4E5D271F" w:rsidR="00735EE5" w:rsidRPr="00E01BAE" w:rsidRDefault="00735EE5" w:rsidP="00735EE5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Do vrcholu přijde z podstromu signál, že se po přidání prohloubil</w:t>
      </w:r>
      <w:r w:rsidR="00D179C7" w:rsidRPr="00E01BAE">
        <w:rPr>
          <w:color w:val="0D0D0D" w:themeColor="text1" w:themeTint="F2"/>
        </w:rPr>
        <w:t>, tj. hloubka se zvýšila</w:t>
      </w:r>
      <w:r w:rsidRPr="00E01BAE">
        <w:rPr>
          <w:color w:val="0D0D0D" w:themeColor="text1" w:themeTint="F2"/>
        </w:rPr>
        <w:t xml:space="preserve">. Uvažuje </w:t>
      </w:r>
      <w:proofErr w:type="spellStart"/>
      <w:r w:rsidRPr="00E01BAE">
        <w:rPr>
          <w:color w:val="0D0D0D" w:themeColor="text1" w:themeTint="F2"/>
        </w:rPr>
        <w:t>búno</w:t>
      </w:r>
      <w:proofErr w:type="spellEnd"/>
      <w:r w:rsidRPr="00E01BAE">
        <w:rPr>
          <w:color w:val="0D0D0D" w:themeColor="text1" w:themeTint="F2"/>
        </w:rPr>
        <w:t>, že přichází vždy zleva. Zprava je to symetrické</w:t>
      </w:r>
      <w:r w:rsidR="002B202E" w:rsidRPr="00E01BAE">
        <w:rPr>
          <w:color w:val="0D0D0D" w:themeColor="text1" w:themeTint="F2"/>
        </w:rPr>
        <w:t xml:space="preserve"> (prohodí se znaménka)</w:t>
      </w:r>
      <w:r w:rsidRPr="00E01BAE">
        <w:rPr>
          <w:color w:val="0D0D0D" w:themeColor="text1" w:themeTint="F2"/>
        </w:rPr>
        <w:t>.</w:t>
      </w:r>
    </w:p>
    <w:p w14:paraId="75686C10" w14:textId="42986622" w:rsidR="00735EE5" w:rsidRPr="00E01BAE" w:rsidRDefault="00735EE5" w:rsidP="00735EE5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Případy:</w:t>
      </w:r>
    </w:p>
    <w:p w14:paraId="6B92F972" w14:textId="4A7316CC" w:rsidR="00735EE5" w:rsidRPr="00E01BAE" w:rsidRDefault="002B202E" w:rsidP="00735EE5">
      <w:pPr>
        <w:pStyle w:val="Odstavecseseznamem"/>
        <w:numPr>
          <w:ilvl w:val="0"/>
          <w:numId w:val="4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Vrchol má znaménko +1, p</w:t>
      </w:r>
      <w:r w:rsidR="00735EE5" w:rsidRPr="00E01BAE">
        <w:rPr>
          <w:color w:val="0D0D0D" w:themeColor="text1" w:themeTint="F2"/>
        </w:rPr>
        <w:t>řijde</w:t>
      </w:r>
      <w:r w:rsidRPr="00E01BAE">
        <w:rPr>
          <w:color w:val="0D0D0D" w:themeColor="text1" w:themeTint="F2"/>
        </w:rPr>
        <w:t xml:space="preserve"> do něj</w:t>
      </w:r>
      <w:r w:rsidR="00735EE5" w:rsidRPr="00E01BAE">
        <w:rPr>
          <w:color w:val="0D0D0D" w:themeColor="text1" w:themeTint="F2"/>
        </w:rPr>
        <w:t xml:space="preserve"> zleva přízna</w:t>
      </w:r>
      <w:r w:rsidRPr="00E01BAE">
        <w:rPr>
          <w:color w:val="0D0D0D" w:themeColor="text1" w:themeTint="F2"/>
        </w:rPr>
        <w:t>k</w:t>
      </w:r>
      <w:r w:rsidR="00735EE5" w:rsidRPr="00E01BAE">
        <w:rPr>
          <w:color w:val="0D0D0D" w:themeColor="text1" w:themeTint="F2"/>
        </w:rPr>
        <w:t>, že se levý podstrom prohloubil</w:t>
      </w:r>
    </w:p>
    <w:p w14:paraId="0B61F214" w14:textId="1FC97DD0" w:rsidR="002B202E" w:rsidRPr="00E01BAE" w:rsidRDefault="002B202E" w:rsidP="002B202E">
      <w:pPr>
        <w:pStyle w:val="Odstavecseseznamem"/>
        <w:numPr>
          <w:ilvl w:val="1"/>
          <w:numId w:val="4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Pak δ(v)=0 → není nutné ve vyrovnávání pokračovat</w:t>
      </w:r>
    </w:p>
    <w:p w14:paraId="2BD472E0" w14:textId="77777777" w:rsidR="002B202E" w:rsidRPr="00E01BAE" w:rsidRDefault="002B202E" w:rsidP="002B202E">
      <w:pPr>
        <w:pStyle w:val="Odstavecseseznamem"/>
        <w:numPr>
          <w:ilvl w:val="0"/>
          <w:numId w:val="4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Vrchol má znaménko 0, přijde do něj zleva příznak, že se levý podstrom prohloubil</w:t>
      </w:r>
    </w:p>
    <w:p w14:paraId="0FEC4665" w14:textId="11DEC11B" w:rsidR="002B202E" w:rsidRPr="00E01BAE" w:rsidRDefault="002B202E" w:rsidP="002B202E">
      <w:pPr>
        <w:pStyle w:val="Odstavecseseznamem"/>
        <w:numPr>
          <w:ilvl w:val="1"/>
          <w:numId w:val="4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Musím příznak poslat výše, znaménko se změní na -1</w:t>
      </w:r>
    </w:p>
    <w:p w14:paraId="0FA6A219" w14:textId="42C22763" w:rsidR="002B202E" w:rsidRPr="00E01BAE" w:rsidRDefault="008510A4" w:rsidP="002B202E">
      <w:pPr>
        <w:pStyle w:val="Odstavecseseznamem"/>
        <w:numPr>
          <w:ilvl w:val="0"/>
          <w:numId w:val="4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[-] </w:t>
      </w:r>
      <w:r w:rsidR="002B202E" w:rsidRPr="00E01BAE">
        <w:rPr>
          <w:color w:val="0D0D0D" w:themeColor="text1" w:themeTint="F2"/>
        </w:rPr>
        <w:t>Vrchol má znaménko -1, přijde do něj zleva příznak, že se levý podstrom prohloubil</w:t>
      </w:r>
    </w:p>
    <w:p w14:paraId="2538D095" w14:textId="554FAF91" w:rsidR="002B202E" w:rsidRPr="00E01BAE" w:rsidRDefault="002B202E" w:rsidP="002B202E">
      <w:pPr>
        <w:pStyle w:val="Odstavecseseznamem"/>
        <w:numPr>
          <w:ilvl w:val="1"/>
          <w:numId w:val="4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lastRenderedPageBreak/>
        <w:t xml:space="preserve">Znaménko se změní na -2 → musím zasáhnout – opravím to rotací hrany </w:t>
      </w:r>
      <w:proofErr w:type="spellStart"/>
      <w:proofErr w:type="gramStart"/>
      <w:r w:rsidRPr="00E01BAE">
        <w:rPr>
          <w:color w:val="0D0D0D" w:themeColor="text1" w:themeTint="F2"/>
        </w:rPr>
        <w:t>x,y</w:t>
      </w:r>
      <w:proofErr w:type="spellEnd"/>
      <w:proofErr w:type="gramEnd"/>
    </w:p>
    <w:p w14:paraId="6D0F3CF1" w14:textId="7EF5F2F5" w:rsidR="008510A4" w:rsidRPr="00E01BAE" w:rsidRDefault="008510A4" w:rsidP="002B202E">
      <w:pPr>
        <w:pStyle w:val="Odstavecseseznamem"/>
        <w:numPr>
          <w:ilvl w:val="1"/>
          <w:numId w:val="4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Jednoduchá rotace</w:t>
      </w:r>
    </w:p>
    <w:p w14:paraId="577D1339" w14:textId="269CD17E" w:rsidR="002B202E" w:rsidRPr="00E01BAE" w:rsidRDefault="008510A4" w:rsidP="002B202E">
      <w:pPr>
        <w:pStyle w:val="Odstavecseseznamem"/>
        <w:numPr>
          <w:ilvl w:val="0"/>
          <w:numId w:val="4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[+] </w:t>
      </w:r>
      <w:r w:rsidR="002B202E" w:rsidRPr="00E01BAE">
        <w:rPr>
          <w:color w:val="0D0D0D" w:themeColor="text1" w:themeTint="F2"/>
        </w:rPr>
        <w:t xml:space="preserve">Vrchol má znaménko </w:t>
      </w:r>
      <w:r w:rsidRPr="00E01BAE">
        <w:rPr>
          <w:color w:val="0D0D0D" w:themeColor="text1" w:themeTint="F2"/>
        </w:rPr>
        <w:t>-1, přijde do něj zleva příznak, že se pravý podstrom prohloubil</w:t>
      </w:r>
    </w:p>
    <w:p w14:paraId="09984FD7" w14:textId="3C7693B8" w:rsidR="008510A4" w:rsidRPr="00E01BAE" w:rsidRDefault="008510A4" w:rsidP="008510A4">
      <w:pPr>
        <w:pStyle w:val="Odstavecseseznamem"/>
        <w:numPr>
          <w:ilvl w:val="1"/>
          <w:numId w:val="4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Dvojitá rotace</w:t>
      </w:r>
    </w:p>
    <w:p w14:paraId="2C0DD748" w14:textId="20BB04FF" w:rsidR="008510A4" w:rsidRPr="00E01BAE" w:rsidRDefault="008510A4" w:rsidP="008510A4">
      <w:pPr>
        <w:pStyle w:val="Odstavecseseznamem"/>
        <w:numPr>
          <w:ilvl w:val="0"/>
          <w:numId w:val="4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[0] Nikdy nenastane</w:t>
      </w:r>
      <w:r w:rsidR="00D179C7" w:rsidRPr="00E01BAE">
        <w:rPr>
          <w:color w:val="0D0D0D" w:themeColor="text1" w:themeTint="F2"/>
        </w:rPr>
        <w:t>, resp. nastane pouze když vyrážíme z nově vzniklého vrcholu</w:t>
      </w:r>
    </w:p>
    <w:p w14:paraId="6B56B860" w14:textId="4A47A295" w:rsidR="008510A4" w:rsidRPr="00E01BAE" w:rsidRDefault="008510A4" w:rsidP="008510A4">
      <w:pPr>
        <w:ind w:left="2551"/>
        <w:rPr>
          <w:color w:val="0D0D0D" w:themeColor="text1" w:themeTint="F2"/>
        </w:rPr>
      </w:pPr>
      <w:r w:rsidRPr="00E01BAE">
        <w:rPr>
          <w:noProof/>
          <w:color w:val="0D0D0D" w:themeColor="text1" w:themeTint="F2"/>
        </w:rPr>
        <w:drawing>
          <wp:inline distT="0" distB="0" distL="0" distR="0" wp14:anchorId="5F037437" wp14:editId="71CAEA98">
            <wp:extent cx="3928263" cy="3744907"/>
            <wp:effectExtent l="0" t="0" r="0" b="825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157" cy="375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1AB3" w14:textId="2BD4F6FE" w:rsidR="00484B5C" w:rsidRPr="00E01BAE" w:rsidRDefault="00D179C7" w:rsidP="00D179C7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proofErr w:type="spellStart"/>
      <w:r w:rsidRPr="00E01BAE">
        <w:rPr>
          <w:color w:val="0D0D0D" w:themeColor="text1" w:themeTint="F2"/>
        </w:rPr>
        <w:t>Delete</w:t>
      </w:r>
      <w:proofErr w:type="spellEnd"/>
      <w:r w:rsidRPr="00E01BAE">
        <w:rPr>
          <w:color w:val="0D0D0D" w:themeColor="text1" w:themeTint="F2"/>
        </w:rPr>
        <w:t>(x)</w:t>
      </w:r>
    </w:p>
    <w:p w14:paraId="24143E26" w14:textId="463BFC0A" w:rsidR="00D179C7" w:rsidRPr="00E01BAE" w:rsidRDefault="00D179C7" w:rsidP="00D179C7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Buď mažu list, nebo vrchol s jedním synem. Pokud má dva syny, pak jej nahradím minimem zprava nebo maximem zleva.</w:t>
      </w:r>
    </w:p>
    <w:p w14:paraId="0640DC56" w14:textId="1B554F33" w:rsidR="00D179C7" w:rsidRPr="00E01BAE" w:rsidRDefault="00D179C7" w:rsidP="00D179C7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Na rozdíl od insertu tentokrát přijde do vrcholu signál, že se hloubka podstromu snížila </w:t>
      </w:r>
    </w:p>
    <w:p w14:paraId="32CC198A" w14:textId="613F7EE0" w:rsidR="000A1746" w:rsidRPr="00E01BAE" w:rsidRDefault="000A1746" w:rsidP="000A1746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Věta: Insert, </w:t>
      </w:r>
      <w:proofErr w:type="spellStart"/>
      <w:r w:rsidRPr="00E01BAE">
        <w:rPr>
          <w:color w:val="0D0D0D" w:themeColor="text1" w:themeTint="F2"/>
        </w:rPr>
        <w:t>Delete</w:t>
      </w:r>
      <w:proofErr w:type="spellEnd"/>
      <w:r w:rsidRPr="00E01BAE">
        <w:rPr>
          <w:color w:val="0D0D0D" w:themeColor="text1" w:themeTint="F2"/>
        </w:rPr>
        <w:t xml:space="preserve"> a </w:t>
      </w:r>
      <w:proofErr w:type="spellStart"/>
      <w:r w:rsidRPr="00E01BAE">
        <w:rPr>
          <w:color w:val="0D0D0D" w:themeColor="text1" w:themeTint="F2"/>
        </w:rPr>
        <w:t>Find</w:t>
      </w:r>
      <w:proofErr w:type="spellEnd"/>
      <w:r w:rsidRPr="00E01BAE">
        <w:rPr>
          <w:color w:val="0D0D0D" w:themeColor="text1" w:themeTint="F2"/>
        </w:rPr>
        <w:t xml:space="preserve"> mají v AVL stromu logaritmickou složitost</w:t>
      </w:r>
    </w:p>
    <w:p w14:paraId="3418B4E8" w14:textId="152B190C" w:rsidR="0064554D" w:rsidRPr="00E01BAE" w:rsidRDefault="0064554D" w:rsidP="0064554D">
      <w:pPr>
        <w:pStyle w:val="Nadpis3"/>
        <w:rPr>
          <w:color w:val="0D0D0D" w:themeColor="text1" w:themeTint="F2"/>
        </w:rPr>
      </w:pPr>
      <w:r w:rsidRPr="00E01BAE">
        <w:rPr>
          <w:color w:val="0D0D0D" w:themeColor="text1" w:themeTint="F2"/>
        </w:rPr>
        <w:t>Vícecestné vyhledávací stromy</w:t>
      </w:r>
    </w:p>
    <w:p w14:paraId="7A2466CA" w14:textId="356D5CD4" w:rsidR="0064554D" w:rsidRPr="00E01BAE" w:rsidRDefault="0064554D" w:rsidP="0064554D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Definice: Externí vrcholy. Tam, kde vrcholům stromu chybí listy je doplníme externími vrcholy.</w:t>
      </w:r>
      <w:r w:rsidRPr="00E01BAE">
        <w:rPr>
          <w:color w:val="0D0D0D" w:themeColor="text1" w:themeTint="F2"/>
        </w:rPr>
        <w:tab/>
      </w:r>
    </w:p>
    <w:p w14:paraId="6AF55DBA" w14:textId="77777777" w:rsidR="0064554D" w:rsidRPr="00E01BAE" w:rsidRDefault="0064554D" w:rsidP="0064554D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Pak platí: </w:t>
      </w:r>
    </w:p>
    <w:p w14:paraId="3F8EF547" w14:textId="31FB426B" w:rsidR="0064554D" w:rsidRPr="00E01BAE" w:rsidRDefault="0064554D" w:rsidP="0064554D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Všechny externí vrcholy jsou list.</w:t>
      </w:r>
    </w:p>
    <w:p w14:paraId="3A17A136" w14:textId="7CF15FF6" w:rsidR="0064554D" w:rsidRPr="00E01BAE" w:rsidRDefault="0064554D" w:rsidP="0064554D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Všechny interní vrcholy mají právě dva syny</w:t>
      </w:r>
    </w:p>
    <w:p w14:paraId="52FB6810" w14:textId="07CB28A0" w:rsidR="0064554D" w:rsidRPr="00E01BAE" w:rsidRDefault="0064554D" w:rsidP="0064554D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Externí vrcholy odpovídají intervalům mezi klíči</w:t>
      </w:r>
    </w:p>
    <w:p w14:paraId="2E838B61" w14:textId="623BA839" w:rsidR="0064554D" w:rsidRPr="00E01BAE" w:rsidRDefault="0064554D" w:rsidP="000A1746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Definice: Vícecestný vyhledávací strom je zakořeněný, má interní a externí vrcholy a synové každého vrcholu mají pořadí. V interních vrcholech jsou</w:t>
      </w:r>
      <w:r w:rsidR="00353842" w:rsidRPr="00E01BAE">
        <w:rPr>
          <w:color w:val="0D0D0D" w:themeColor="text1" w:themeTint="F2"/>
        </w:rPr>
        <w:t xml:space="preserve"> vzestupně uložené</w:t>
      </w:r>
      <w:r w:rsidRPr="00E01BAE">
        <w:rPr>
          <w:color w:val="0D0D0D" w:themeColor="text1" w:themeTint="F2"/>
        </w:rPr>
        <w:t xml:space="preserve"> klíče</w:t>
      </w:r>
      <w:r w:rsidR="00353842" w:rsidRPr="00E01BAE">
        <w:rPr>
          <w:color w:val="0D0D0D" w:themeColor="text1" w:themeTint="F2"/>
        </w:rPr>
        <w:t xml:space="preserve"> (alespoň 1) x_1 … </w:t>
      </w:r>
      <w:proofErr w:type="spellStart"/>
      <w:r w:rsidR="00353842" w:rsidRPr="00E01BAE">
        <w:rPr>
          <w:color w:val="0D0D0D" w:themeColor="text1" w:themeTint="F2"/>
        </w:rPr>
        <w:t>x_k</w:t>
      </w:r>
      <w:proofErr w:type="spellEnd"/>
      <w:r w:rsidR="00353842" w:rsidRPr="00E01BAE">
        <w:rPr>
          <w:color w:val="0D0D0D" w:themeColor="text1" w:themeTint="F2"/>
        </w:rPr>
        <w:t xml:space="preserve"> a platí, že počet synů = k + 1. Klíče v podstromech jsou pak oddělené klíči ve v.</w:t>
      </w:r>
    </w:p>
    <w:p w14:paraId="25B18A85" w14:textId="3DA6A89B" w:rsidR="00353842" w:rsidRPr="00E01BAE" w:rsidRDefault="00353842" w:rsidP="00353842">
      <w:pPr>
        <w:pStyle w:val="Nadpis4"/>
        <w:rPr>
          <w:color w:val="0D0D0D" w:themeColor="text1" w:themeTint="F2"/>
          <w:lang w:val="en-US"/>
        </w:rPr>
      </w:pPr>
      <w:r w:rsidRPr="00E01BAE">
        <w:rPr>
          <w:color w:val="0D0D0D" w:themeColor="text1" w:themeTint="F2"/>
        </w:rPr>
        <w:lastRenderedPageBreak/>
        <w:t>(</w:t>
      </w:r>
      <w:proofErr w:type="spellStart"/>
      <w:proofErr w:type="gramStart"/>
      <w:r w:rsidRPr="00E01BAE">
        <w:rPr>
          <w:color w:val="0D0D0D" w:themeColor="text1" w:themeTint="F2"/>
        </w:rPr>
        <w:t>a,b</w:t>
      </w:r>
      <w:proofErr w:type="spellEnd"/>
      <w:proofErr w:type="gramEnd"/>
      <w:r w:rsidRPr="00E01BAE">
        <w:rPr>
          <w:color w:val="0D0D0D" w:themeColor="text1" w:themeTint="F2"/>
        </w:rPr>
        <w:t>)-stromy</w:t>
      </w:r>
    </w:p>
    <w:p w14:paraId="3D9F12DB" w14:textId="632B6E92" w:rsidR="00353842" w:rsidRPr="00E01BAE" w:rsidRDefault="00353842" w:rsidP="00A12ABD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Definice: (</w:t>
      </w:r>
      <w:proofErr w:type="spellStart"/>
      <w:proofErr w:type="gramStart"/>
      <w:r w:rsidRPr="00E01BAE">
        <w:rPr>
          <w:color w:val="0D0D0D" w:themeColor="text1" w:themeTint="F2"/>
        </w:rPr>
        <w:t>a,b</w:t>
      </w:r>
      <w:proofErr w:type="spellEnd"/>
      <w:proofErr w:type="gramEnd"/>
      <w:r w:rsidRPr="00E01BAE">
        <w:rPr>
          <w:color w:val="0D0D0D" w:themeColor="text1" w:themeTint="F2"/>
        </w:rPr>
        <w:t>)-strom je vícecestný strom, kde a&gt;=2 a b&gt;=2a-1. Kde všechny externí vrcholy jsou stejně hluboko a interní vrcholy mají a až b synů, tj. (a-1) až (b-1) klíčů s výjimkou kořene, který má 2 až b synů, tj. 1 až (b-1) klíčů.</w:t>
      </w:r>
    </w:p>
    <w:p w14:paraId="143DC5F0" w14:textId="3CF6F8BB" w:rsidR="00A12ABD" w:rsidRPr="00E01BAE" w:rsidRDefault="00A12ABD" w:rsidP="00A12ABD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Lemma: (</w:t>
      </w:r>
      <w:proofErr w:type="spellStart"/>
      <w:proofErr w:type="gramStart"/>
      <w:r w:rsidRPr="00E01BAE">
        <w:rPr>
          <w:color w:val="0D0D0D" w:themeColor="text1" w:themeTint="F2"/>
        </w:rPr>
        <w:t>a,b</w:t>
      </w:r>
      <w:proofErr w:type="spellEnd"/>
      <w:proofErr w:type="gramEnd"/>
      <w:r w:rsidRPr="00E01BAE">
        <w:rPr>
          <w:color w:val="0D0D0D" w:themeColor="text1" w:themeTint="F2"/>
        </w:rPr>
        <w:t>)-strom s n klíči má hloubku Θ(log n). (konstanta v Θ závisí na a, b)</w:t>
      </w:r>
    </w:p>
    <w:p w14:paraId="61126A9F" w14:textId="69B103C2" w:rsidR="00A12ABD" w:rsidRPr="00E01BAE" w:rsidRDefault="00A12ABD" w:rsidP="00A12ABD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Ptám se. Kolik nejméně klíčů může mít (</w:t>
      </w:r>
      <w:proofErr w:type="spellStart"/>
      <w:proofErr w:type="gramStart"/>
      <w:r w:rsidRPr="00E01BAE">
        <w:rPr>
          <w:color w:val="0D0D0D" w:themeColor="text1" w:themeTint="F2"/>
        </w:rPr>
        <w:t>a,b</w:t>
      </w:r>
      <w:proofErr w:type="spellEnd"/>
      <w:proofErr w:type="gramEnd"/>
      <w:r w:rsidRPr="00E01BAE">
        <w:rPr>
          <w:color w:val="0D0D0D" w:themeColor="text1" w:themeTint="F2"/>
        </w:rPr>
        <w:t>)-strom hloubky h</w:t>
      </w:r>
    </w:p>
    <w:p w14:paraId="46EA23E9" w14:textId="4E3C9DD3" w:rsidR="00A12ABD" w:rsidRPr="00E01BAE" w:rsidRDefault="00A12ABD" w:rsidP="00A12ABD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Pozorování: každý vrchol má minimální počet synů (klíčů) … v minimálním případě</w:t>
      </w:r>
    </w:p>
    <w:p w14:paraId="6EB165B0" w14:textId="1FC41D2B" w:rsidR="00A12ABD" w:rsidRPr="00E01BAE" w:rsidRDefault="00A12ABD" w:rsidP="00A12ABD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TODO … nějaké odvozování</w:t>
      </w:r>
    </w:p>
    <w:p w14:paraId="419FB930" w14:textId="3A8E9A07" w:rsidR="00A12ABD" w:rsidRPr="00E01BAE" w:rsidRDefault="00A12ABD" w:rsidP="00A12ABD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Důsledek: Každý strom má 2a</w:t>
      </w:r>
      <w:r w:rsidRPr="00E01BAE">
        <w:rPr>
          <w:color w:val="0D0D0D" w:themeColor="text1" w:themeTint="F2"/>
          <w:vertAlign w:val="superscript"/>
        </w:rPr>
        <w:t>h-1</w:t>
      </w:r>
      <w:r w:rsidRPr="00E01BAE">
        <w:rPr>
          <w:color w:val="0D0D0D" w:themeColor="text1" w:themeTint="F2"/>
        </w:rPr>
        <w:t xml:space="preserve">-1 klíčů → počet vrcholů roste exponenciálně → max. hloubka roste logaritmicky </w:t>
      </w:r>
      <w:r w:rsidRPr="00E01BAE">
        <w:rPr>
          <w:color w:val="0D0D0D" w:themeColor="text1" w:themeTint="F2"/>
          <w:lang w:val="en-US"/>
        </w:rPr>
        <w:t>~</w:t>
      </w:r>
      <w:r w:rsidRPr="00E01BAE">
        <w:rPr>
          <w:color w:val="0D0D0D" w:themeColor="text1" w:themeTint="F2"/>
        </w:rPr>
        <w:t xml:space="preserve"> </w:t>
      </w:r>
      <w:proofErr w:type="spellStart"/>
      <w:r w:rsidRPr="00E01BAE">
        <w:rPr>
          <w:color w:val="0D0D0D" w:themeColor="text1" w:themeTint="F2"/>
        </w:rPr>
        <w:t>log</w:t>
      </w:r>
      <w:r w:rsidRPr="00E01BAE">
        <w:rPr>
          <w:color w:val="0D0D0D" w:themeColor="text1" w:themeTint="F2"/>
          <w:vertAlign w:val="subscript"/>
        </w:rPr>
        <w:t>a</w:t>
      </w:r>
      <w:r w:rsidRPr="00E01BAE">
        <w:rPr>
          <w:color w:val="0D0D0D" w:themeColor="text1" w:themeTint="F2"/>
        </w:rPr>
        <w:t>n</w:t>
      </w:r>
      <w:proofErr w:type="spellEnd"/>
    </w:p>
    <w:p w14:paraId="508E8061" w14:textId="2F46FFAE" w:rsidR="00A12ABD" w:rsidRPr="00E01BAE" w:rsidRDefault="00A12ABD" w:rsidP="00A12ABD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Minimální hloubka stromu roste také logaritmicky </w:t>
      </w:r>
      <w:r w:rsidRPr="00E01BAE">
        <w:rPr>
          <w:color w:val="0D0D0D" w:themeColor="text1" w:themeTint="F2"/>
          <w:lang w:val="en-US"/>
        </w:rPr>
        <w:t>~</w:t>
      </w:r>
      <w:r w:rsidRPr="00E01BAE">
        <w:rPr>
          <w:color w:val="0D0D0D" w:themeColor="text1" w:themeTint="F2"/>
        </w:rPr>
        <w:t xml:space="preserve"> </w:t>
      </w:r>
      <w:proofErr w:type="spellStart"/>
      <w:r w:rsidRPr="00E01BAE">
        <w:rPr>
          <w:color w:val="0D0D0D" w:themeColor="text1" w:themeTint="F2"/>
        </w:rPr>
        <w:t>log</w:t>
      </w:r>
      <w:r w:rsidRPr="00E01BAE">
        <w:rPr>
          <w:color w:val="0D0D0D" w:themeColor="text1" w:themeTint="F2"/>
          <w:vertAlign w:val="subscript"/>
        </w:rPr>
        <w:t>b</w:t>
      </w:r>
      <w:r w:rsidRPr="00E01BAE">
        <w:rPr>
          <w:color w:val="0D0D0D" w:themeColor="text1" w:themeTint="F2"/>
        </w:rPr>
        <w:t>n</w:t>
      </w:r>
      <w:proofErr w:type="spellEnd"/>
    </w:p>
    <w:p w14:paraId="51CB7872" w14:textId="46FEFD71" w:rsidR="00A13987" w:rsidRPr="00E01BAE" w:rsidRDefault="00A13987" w:rsidP="00A13987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proofErr w:type="spellStart"/>
      <w:r w:rsidRPr="00E01BAE">
        <w:rPr>
          <w:color w:val="0D0D0D" w:themeColor="text1" w:themeTint="F2"/>
        </w:rPr>
        <w:t>Find</w:t>
      </w:r>
      <w:proofErr w:type="spellEnd"/>
      <w:r w:rsidRPr="00E01BAE">
        <w:rPr>
          <w:color w:val="0D0D0D" w:themeColor="text1" w:themeTint="F2"/>
        </w:rPr>
        <w:t>(v)</w:t>
      </w:r>
    </w:p>
    <w:p w14:paraId="3F4DA321" w14:textId="717FB70D" w:rsidR="00A13987" w:rsidRPr="00E01BAE" w:rsidRDefault="00A13987" w:rsidP="00A13987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Při </w:t>
      </w:r>
      <w:proofErr w:type="gramStart"/>
      <w:r w:rsidRPr="00E01BAE">
        <w:rPr>
          <w:color w:val="0D0D0D" w:themeColor="text1" w:themeTint="F2"/>
        </w:rPr>
        <w:t>O(</w:t>
      </w:r>
      <w:proofErr w:type="gramEnd"/>
      <w:r w:rsidRPr="00E01BAE">
        <w:rPr>
          <w:color w:val="0D0D0D" w:themeColor="text1" w:themeTint="F2"/>
        </w:rPr>
        <w:t>1) na hladinu trvá O(log n)</w:t>
      </w:r>
    </w:p>
    <w:p w14:paraId="4B9E6F20" w14:textId="01339303" w:rsidR="00A13987" w:rsidRPr="00E01BAE" w:rsidRDefault="00A13987" w:rsidP="00A13987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Insert(v)</w:t>
      </w:r>
    </w:p>
    <w:p w14:paraId="5538DAED" w14:textId="35B092C9" w:rsidR="00A13987" w:rsidRPr="00E01BAE" w:rsidRDefault="00A13987" w:rsidP="00A13987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Nemůžu nový vrchol jen přilepit dolů. Porušil bych to, že všechny externí vrcholy leží na stejné hladině.</w:t>
      </w:r>
    </w:p>
    <w:p w14:paraId="51FC0B79" w14:textId="7C5BCCFA" w:rsidR="00A13987" w:rsidRPr="00E01BAE" w:rsidRDefault="00A13987" w:rsidP="00A13987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Přidám tedy v k otci listu, tj. na nejnižší vnitřní hladinu – může se stát, že přeteče, tj. má víc synů, než je povoleno. </w:t>
      </w:r>
    </w:p>
    <w:p w14:paraId="68D38E13" w14:textId="020AC100" w:rsidR="00A13987" w:rsidRPr="00E01BAE" w:rsidRDefault="00A13987" w:rsidP="00A13987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Při přetečení má tedy b synů. Vrchol tedy rozdělím na dva, které připojím k jeho otci. Tomu přidám prostřední klíč z aktuálního.</w:t>
      </w:r>
    </w:p>
    <w:p w14:paraId="719ADC50" w14:textId="50DAF3F1" w:rsidR="00A13987" w:rsidRPr="00E01BAE" w:rsidRDefault="00A13987" w:rsidP="00A13987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Při dělení vrcholu ne nestane, že by </w:t>
      </w:r>
      <w:r w:rsidR="00681199" w:rsidRPr="00E01BAE">
        <w:rPr>
          <w:color w:val="0D0D0D" w:themeColor="text1" w:themeTint="F2"/>
        </w:rPr>
        <w:t xml:space="preserve">jeden z nových měl méně než a klíčů, protože </w:t>
      </w:r>
      <w:proofErr w:type="gramStart"/>
      <w:r w:rsidR="00681199" w:rsidRPr="00E01BAE">
        <w:rPr>
          <w:color w:val="0D0D0D" w:themeColor="text1" w:themeTint="F2"/>
        </w:rPr>
        <w:t>b &gt;</w:t>
      </w:r>
      <w:proofErr w:type="gramEnd"/>
      <w:r w:rsidR="00681199" w:rsidRPr="00E01BAE">
        <w:rPr>
          <w:color w:val="0D0D0D" w:themeColor="text1" w:themeTint="F2"/>
        </w:rPr>
        <w:t>= 2a-1.</w:t>
      </w:r>
    </w:p>
    <w:p w14:paraId="7ACD437B" w14:textId="04C00F68" w:rsidR="00681199" w:rsidRPr="00E01BAE" w:rsidRDefault="00681199" w:rsidP="00681199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proofErr w:type="spellStart"/>
      <w:r w:rsidRPr="00E01BAE">
        <w:rPr>
          <w:color w:val="0D0D0D" w:themeColor="text1" w:themeTint="F2"/>
        </w:rPr>
        <w:t>Delete</w:t>
      </w:r>
      <w:proofErr w:type="spellEnd"/>
      <w:r w:rsidRPr="00E01BAE">
        <w:rPr>
          <w:color w:val="0D0D0D" w:themeColor="text1" w:themeTint="F2"/>
        </w:rPr>
        <w:t>(v)</w:t>
      </w:r>
    </w:p>
    <w:p w14:paraId="571BC313" w14:textId="1CDC39ED" w:rsidR="00681199" w:rsidRPr="00E01BAE" w:rsidRDefault="00681199" w:rsidP="00681199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Vrchol v smažu a nahradím jej nejmenším synem z pravého podstromu</w:t>
      </w:r>
    </w:p>
    <w:p w14:paraId="47A6FEEE" w14:textId="631647DA" w:rsidR="00681199" w:rsidRPr="00E01BAE" w:rsidRDefault="00681199" w:rsidP="00681199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Může se stát, že vrchol, ze kterého jsem odebral klíč z vrcholu, má teď méně než a-1 klíčů.</w:t>
      </w:r>
    </w:p>
    <w:p w14:paraId="68CF67B6" w14:textId="1B36A6B1" w:rsidR="00681199" w:rsidRPr="00E01BAE" w:rsidRDefault="00681199" w:rsidP="00681199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Pokud má jeho bratr a-1 klíčů – spojím je</w:t>
      </w:r>
    </w:p>
    <w:p w14:paraId="1AA5A347" w14:textId="2F0961F5" w:rsidR="00681199" w:rsidRPr="00E01BAE" w:rsidRDefault="00681199" w:rsidP="00681199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Pokud má jeho bratr více klíčů – jeden mu vezmu</w:t>
      </w:r>
    </w:p>
    <w:p w14:paraId="15FFCBD3" w14:textId="01912966" w:rsidR="005041FC" w:rsidRPr="00E01BAE" w:rsidRDefault="005041FC" w:rsidP="005041FC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Velikost stromu</w:t>
      </w:r>
    </w:p>
    <w:p w14:paraId="38EDE1FB" w14:textId="598900DE" w:rsidR="005041FC" w:rsidRPr="00E01BAE" w:rsidRDefault="005041FC" w:rsidP="005041FC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Nechceme </w:t>
      </w:r>
      <w:proofErr w:type="gramStart"/>
      <w:r w:rsidRPr="00E01BAE">
        <w:rPr>
          <w:color w:val="0D0D0D" w:themeColor="text1" w:themeTint="F2"/>
        </w:rPr>
        <w:t>b &gt;</w:t>
      </w:r>
      <w:proofErr w:type="gramEnd"/>
      <w:r w:rsidRPr="00E01BAE">
        <w:rPr>
          <w:color w:val="0D0D0D" w:themeColor="text1" w:themeTint="F2"/>
        </w:rPr>
        <w:t>&gt; 2a … typicky buď b=2a-1 nebo b=2a</w:t>
      </w:r>
    </w:p>
    <w:p w14:paraId="77F33437" w14:textId="32ED2219" w:rsidR="005041FC" w:rsidRPr="00E01BAE" w:rsidRDefault="005041FC" w:rsidP="005041FC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Nechceme velké a … optimální jsou (2,3), (2,4)</w:t>
      </w:r>
    </w:p>
    <w:p w14:paraId="4E41F05F" w14:textId="2E9FA200" w:rsidR="00062D51" w:rsidRPr="00E01BAE" w:rsidRDefault="00062D51" w:rsidP="00062D51">
      <w:pPr>
        <w:pStyle w:val="Nadpis4"/>
        <w:rPr>
          <w:color w:val="0D0D0D" w:themeColor="text1" w:themeTint="F2"/>
        </w:rPr>
      </w:pPr>
      <w:r w:rsidRPr="00E01BAE">
        <w:rPr>
          <w:color w:val="0D0D0D" w:themeColor="text1" w:themeTint="F2"/>
        </w:rPr>
        <w:t>Červeno-černé stromy</w:t>
      </w:r>
    </w:p>
    <w:p w14:paraId="3D16B530" w14:textId="60417383" w:rsidR="00062D51" w:rsidRPr="00E01BAE" w:rsidRDefault="00062D51" w:rsidP="00062D51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Překlad (2,</w:t>
      </w:r>
      <w:proofErr w:type="gramStart"/>
      <w:r w:rsidRPr="00E01BAE">
        <w:rPr>
          <w:color w:val="0D0D0D" w:themeColor="text1" w:themeTint="F2"/>
        </w:rPr>
        <w:t>4)-</w:t>
      </w:r>
      <w:proofErr w:type="gramEnd"/>
      <w:r w:rsidRPr="00E01BAE">
        <w:rPr>
          <w:color w:val="0D0D0D" w:themeColor="text1" w:themeTint="F2"/>
        </w:rPr>
        <w:t>stromu a BVS</w:t>
      </w:r>
    </w:p>
    <w:p w14:paraId="49F954DC" w14:textId="0D9B1923" w:rsidR="00FA0950" w:rsidRPr="00E01BAE" w:rsidRDefault="00B24FD7" w:rsidP="00FA0950">
      <w:pPr>
        <w:pStyle w:val="Nadpis3"/>
        <w:rPr>
          <w:color w:val="0D0D0D" w:themeColor="text1" w:themeTint="F2"/>
        </w:rPr>
      </w:pPr>
      <w:r w:rsidRPr="00E01BAE">
        <w:rPr>
          <w:color w:val="0D0D0D" w:themeColor="text1" w:themeTint="F2"/>
        </w:rPr>
        <w:t>Reprezentace</w:t>
      </w:r>
      <w:r w:rsidR="00FA0950" w:rsidRPr="00E01BAE">
        <w:rPr>
          <w:color w:val="0D0D0D" w:themeColor="text1" w:themeTint="F2"/>
        </w:rPr>
        <w:t xml:space="preserve"> řetězců</w:t>
      </w:r>
    </w:p>
    <w:p w14:paraId="77852533" w14:textId="2875D24F" w:rsidR="00FA0950" w:rsidRPr="00E01BAE" w:rsidRDefault="00FA0950" w:rsidP="00FA0950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Definice: Řetězec je množina znaků abecedy </w:t>
      </w:r>
      <w:r w:rsidRPr="00E01BAE">
        <w:rPr>
          <w:rFonts w:cstheme="minorHAnsi"/>
          <w:color w:val="0D0D0D" w:themeColor="text1" w:themeTint="F2"/>
        </w:rPr>
        <w:t>∑</w:t>
      </w:r>
      <w:r w:rsidR="00B24FD7" w:rsidRPr="00E01BAE">
        <w:rPr>
          <w:rFonts w:cstheme="minorHAnsi"/>
          <w:color w:val="0D0D0D" w:themeColor="text1" w:themeTint="F2"/>
        </w:rPr>
        <w:t xml:space="preserve"> (nejvýše spočetné)</w:t>
      </w:r>
    </w:p>
    <w:p w14:paraId="4B11DF30" w14:textId="2F724FAE" w:rsidR="00B24FD7" w:rsidRPr="00E01BAE" w:rsidRDefault="00B24FD7" w:rsidP="00FA0950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rFonts w:cstheme="minorHAnsi"/>
          <w:color w:val="0D0D0D" w:themeColor="text1" w:themeTint="F2"/>
        </w:rPr>
        <w:t xml:space="preserve">Použití BVS pro ukládání a vyhledávání v řetězcích </w:t>
      </w:r>
      <w:proofErr w:type="gramStart"/>
      <w:r w:rsidRPr="00E01BAE">
        <w:rPr>
          <w:rFonts w:cstheme="minorHAnsi"/>
          <w:color w:val="0D0D0D" w:themeColor="text1" w:themeTint="F2"/>
        </w:rPr>
        <w:t>Θ(</w:t>
      </w:r>
      <w:proofErr w:type="gramEnd"/>
      <w:r w:rsidRPr="00E01BAE">
        <w:rPr>
          <w:rFonts w:cstheme="minorHAnsi"/>
          <w:color w:val="0D0D0D" w:themeColor="text1" w:themeTint="F2"/>
        </w:rPr>
        <w:t>log n * délka řetězce)</w:t>
      </w:r>
    </w:p>
    <w:p w14:paraId="4F6797E2" w14:textId="3A780F6D" w:rsidR="00B24FD7" w:rsidRPr="00E01BAE" w:rsidRDefault="00B24FD7" w:rsidP="00B24FD7">
      <w:pPr>
        <w:pStyle w:val="Nadpis4"/>
        <w:rPr>
          <w:color w:val="0D0D0D" w:themeColor="text1" w:themeTint="F2"/>
        </w:rPr>
      </w:pPr>
      <w:r w:rsidRPr="00E01BAE">
        <w:rPr>
          <w:color w:val="0D0D0D" w:themeColor="text1" w:themeTint="F2"/>
        </w:rPr>
        <w:t>Písmenkový strom (</w:t>
      </w:r>
      <w:proofErr w:type="spellStart"/>
      <w:r w:rsidRPr="00E01BAE">
        <w:rPr>
          <w:color w:val="0D0D0D" w:themeColor="text1" w:themeTint="F2"/>
        </w:rPr>
        <w:t>trie</w:t>
      </w:r>
      <w:proofErr w:type="spellEnd"/>
      <w:r w:rsidRPr="00E01BAE">
        <w:rPr>
          <w:color w:val="0D0D0D" w:themeColor="text1" w:themeTint="F2"/>
        </w:rPr>
        <w:t xml:space="preserve"> …  kombinace z </w:t>
      </w:r>
      <w:proofErr w:type="spellStart"/>
      <w:r w:rsidRPr="00E01BAE">
        <w:rPr>
          <w:color w:val="0D0D0D" w:themeColor="text1" w:themeTint="F2"/>
        </w:rPr>
        <w:t>tree</w:t>
      </w:r>
      <w:proofErr w:type="spellEnd"/>
      <w:r w:rsidRPr="00E01BAE">
        <w:rPr>
          <w:color w:val="0D0D0D" w:themeColor="text1" w:themeTint="F2"/>
        </w:rPr>
        <w:t xml:space="preserve"> + </w:t>
      </w:r>
      <w:proofErr w:type="spellStart"/>
      <w:r w:rsidRPr="00E01BAE">
        <w:rPr>
          <w:color w:val="0D0D0D" w:themeColor="text1" w:themeTint="F2"/>
        </w:rPr>
        <w:t>retrival</w:t>
      </w:r>
      <w:proofErr w:type="spellEnd"/>
      <w:r w:rsidRPr="00E01BAE">
        <w:rPr>
          <w:color w:val="0D0D0D" w:themeColor="text1" w:themeTint="F2"/>
        </w:rPr>
        <w:t>)</w:t>
      </w:r>
    </w:p>
    <w:p w14:paraId="2AF4A67C" w14:textId="377F6CEC" w:rsidR="00B24FD7" w:rsidRPr="00E01BAE" w:rsidRDefault="00B24FD7" w:rsidP="00B24FD7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Viz. Str 91</w:t>
      </w:r>
    </w:p>
    <w:p w14:paraId="2E826EDB" w14:textId="0A710FF2" w:rsidR="00B24FD7" w:rsidRPr="00E01BAE" w:rsidRDefault="00B24FD7" w:rsidP="00B24FD7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Reprezentace BVS, v každém vrcholu pole ukazatelů indexované abecedou</w:t>
      </w:r>
      <w:r w:rsidR="00743DDC" w:rsidRPr="00E01BAE">
        <w:rPr>
          <w:color w:val="0D0D0D" w:themeColor="text1" w:themeTint="F2"/>
        </w:rPr>
        <w:t xml:space="preserve"> a označení, zda vrchol ukončuje nějaké slovo z množiny slov</w:t>
      </w:r>
    </w:p>
    <w:p w14:paraId="2E7D5B2E" w14:textId="0EA0A439" w:rsidR="00743DDC" w:rsidRPr="00E01BAE" w:rsidRDefault="00743DDC" w:rsidP="00B24FD7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Metody</w:t>
      </w:r>
    </w:p>
    <w:p w14:paraId="43C8D46E" w14:textId="6EDCF0F6" w:rsidR="00743DDC" w:rsidRPr="00E01BAE" w:rsidRDefault="00743DDC" w:rsidP="00743DDC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proofErr w:type="spellStart"/>
      <w:r w:rsidRPr="00E01BAE">
        <w:rPr>
          <w:color w:val="0D0D0D" w:themeColor="text1" w:themeTint="F2"/>
        </w:rPr>
        <w:t>Member</w:t>
      </w:r>
      <w:proofErr w:type="spellEnd"/>
      <w:r w:rsidRPr="00E01BAE">
        <w:rPr>
          <w:color w:val="0D0D0D" w:themeColor="text1" w:themeTint="F2"/>
        </w:rPr>
        <w:t>(</w:t>
      </w:r>
      <w:proofErr w:type="spellStart"/>
      <w:proofErr w:type="gramStart"/>
      <w:r w:rsidRPr="00E01BAE">
        <w:rPr>
          <w:color w:val="0D0D0D" w:themeColor="text1" w:themeTint="F2"/>
        </w:rPr>
        <w:t>y:slovo</w:t>
      </w:r>
      <w:proofErr w:type="spellEnd"/>
      <w:proofErr w:type="gramEnd"/>
      <w:r w:rsidRPr="00E01BAE">
        <w:rPr>
          <w:color w:val="0D0D0D" w:themeColor="text1" w:themeTint="F2"/>
        </w:rPr>
        <w:t>)</w:t>
      </w:r>
    </w:p>
    <w:p w14:paraId="2D14FC43" w14:textId="76F07471" w:rsidR="00743DDC" w:rsidRPr="00E01BAE" w:rsidRDefault="00743DDC" w:rsidP="00743DDC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Θ(|y|)</w:t>
      </w:r>
    </w:p>
    <w:p w14:paraId="01B011C2" w14:textId="160D89E5" w:rsidR="00743DDC" w:rsidRPr="00E01BAE" w:rsidRDefault="00743DDC" w:rsidP="00743DDC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Insert(</w:t>
      </w:r>
      <w:proofErr w:type="spellStart"/>
      <w:proofErr w:type="gramStart"/>
      <w:r w:rsidRPr="00E01BAE">
        <w:rPr>
          <w:color w:val="0D0D0D" w:themeColor="text1" w:themeTint="F2"/>
        </w:rPr>
        <w:t>y:slovo</w:t>
      </w:r>
      <w:proofErr w:type="spellEnd"/>
      <w:proofErr w:type="gramEnd"/>
      <w:r w:rsidRPr="00E01BAE">
        <w:rPr>
          <w:color w:val="0D0D0D" w:themeColor="text1" w:themeTint="F2"/>
        </w:rPr>
        <w:t>)</w:t>
      </w:r>
    </w:p>
    <w:p w14:paraId="206FE1DF" w14:textId="5C264C2E" w:rsidR="00743DDC" w:rsidRPr="00E01BAE" w:rsidRDefault="00743DDC" w:rsidP="00743DDC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Θ(|y|)</w:t>
      </w:r>
    </w:p>
    <w:p w14:paraId="44456112" w14:textId="6C3D639C" w:rsidR="00743DDC" w:rsidRPr="00E01BAE" w:rsidRDefault="00743DDC" w:rsidP="00743DDC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proofErr w:type="spellStart"/>
      <w:r w:rsidRPr="00E01BAE">
        <w:rPr>
          <w:color w:val="0D0D0D" w:themeColor="text1" w:themeTint="F2"/>
        </w:rPr>
        <w:t>Delete</w:t>
      </w:r>
      <w:proofErr w:type="spellEnd"/>
      <w:r w:rsidRPr="00E01BAE">
        <w:rPr>
          <w:color w:val="0D0D0D" w:themeColor="text1" w:themeTint="F2"/>
        </w:rPr>
        <w:t>(</w:t>
      </w:r>
      <w:proofErr w:type="spellStart"/>
      <w:proofErr w:type="gramStart"/>
      <w:r w:rsidRPr="00E01BAE">
        <w:rPr>
          <w:color w:val="0D0D0D" w:themeColor="text1" w:themeTint="F2"/>
        </w:rPr>
        <w:t>y:slovo</w:t>
      </w:r>
      <w:proofErr w:type="spellEnd"/>
      <w:proofErr w:type="gramEnd"/>
      <w:r w:rsidRPr="00E01BAE">
        <w:rPr>
          <w:color w:val="0D0D0D" w:themeColor="text1" w:themeTint="F2"/>
        </w:rPr>
        <w:t>)</w:t>
      </w:r>
    </w:p>
    <w:p w14:paraId="0A23449F" w14:textId="5FFC75B6" w:rsidR="00743DDC" w:rsidRPr="00E01BAE" w:rsidRDefault="00743DDC" w:rsidP="00743DDC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lastRenderedPageBreak/>
        <w:t>Odznačí konec slova</w:t>
      </w:r>
    </w:p>
    <w:p w14:paraId="733CAA65" w14:textId="0D4F771A" w:rsidR="00743DDC" w:rsidRPr="00E01BAE" w:rsidRDefault="00743DDC" w:rsidP="00743DDC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Zdola maže vrcholy, které nejsou označené a už nemají žádné syny</w:t>
      </w:r>
    </w:p>
    <w:p w14:paraId="3C98C9A8" w14:textId="4DA6123E" w:rsidR="00743DDC" w:rsidRPr="00E01BAE" w:rsidRDefault="00743DDC" w:rsidP="00743DDC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Θ(|y|)</w:t>
      </w:r>
    </w:p>
    <w:p w14:paraId="7716C5BD" w14:textId="1063842B" w:rsidR="00743DDC" w:rsidRPr="00E01BAE" w:rsidRDefault="00743DDC" w:rsidP="00743DDC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Paměťová složitost Θ(</w:t>
      </w:r>
      <w:proofErr w:type="spellStart"/>
      <w:r w:rsidR="00D054BF" w:rsidRPr="00E01BAE">
        <w:rPr>
          <w:rFonts w:cstheme="minorHAnsi"/>
          <w:color w:val="0D0D0D" w:themeColor="text1" w:themeTint="F2"/>
        </w:rPr>
        <w:t>suma</w:t>
      </w:r>
      <w:r w:rsidRPr="00E01BAE">
        <w:rPr>
          <w:rFonts w:cstheme="minorHAnsi"/>
          <w:color w:val="0D0D0D" w:themeColor="text1" w:themeTint="F2"/>
        </w:rPr>
        <w:t>|x_i</w:t>
      </w:r>
      <w:proofErr w:type="spellEnd"/>
      <w:r w:rsidRPr="00E01BAE">
        <w:rPr>
          <w:rFonts w:cstheme="minorHAnsi"/>
          <w:color w:val="0D0D0D" w:themeColor="text1" w:themeTint="F2"/>
        </w:rPr>
        <w:t>|</w:t>
      </w:r>
      <w:r w:rsidR="00D054BF" w:rsidRPr="00E01BAE">
        <w:rPr>
          <w:rFonts w:cstheme="minorHAnsi"/>
          <w:color w:val="0D0D0D" w:themeColor="text1" w:themeTint="F2"/>
        </w:rPr>
        <w:t>*|∑|</w:t>
      </w:r>
      <w:r w:rsidRPr="00E01BAE">
        <w:rPr>
          <w:color w:val="0D0D0D" w:themeColor="text1" w:themeTint="F2"/>
        </w:rPr>
        <w:t>)</w:t>
      </w:r>
    </w:p>
    <w:p w14:paraId="54D21F2A" w14:textId="7BCE52C1" w:rsidR="00AA520D" w:rsidRPr="00E01BAE" w:rsidRDefault="00AA520D" w:rsidP="00743DDC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Pro velké abecedy je nevhodné </w:t>
      </w:r>
      <w:proofErr w:type="spellStart"/>
      <w:r w:rsidRPr="00E01BAE">
        <w:rPr>
          <w:color w:val="0D0D0D" w:themeColor="text1" w:themeTint="F2"/>
        </w:rPr>
        <w:t>idexovat</w:t>
      </w:r>
      <w:proofErr w:type="spellEnd"/>
      <w:r w:rsidRPr="00E01BAE">
        <w:rPr>
          <w:color w:val="0D0D0D" w:themeColor="text1" w:themeTint="F2"/>
        </w:rPr>
        <w:t xml:space="preserve"> v každém vrcholu abecedou. Místo pole budeme mít v každém vrcholu BVS se syny</w:t>
      </w:r>
    </w:p>
    <w:p w14:paraId="3549A888" w14:textId="4C04CCE6" w:rsidR="002748CC" w:rsidRPr="00E01BAE" w:rsidRDefault="002748CC" w:rsidP="002748CC">
      <w:pPr>
        <w:pStyle w:val="Nadpis3"/>
        <w:rPr>
          <w:color w:val="0D0D0D" w:themeColor="text1" w:themeTint="F2"/>
        </w:rPr>
      </w:pPr>
      <w:proofErr w:type="spellStart"/>
      <w:r w:rsidRPr="00E01BAE">
        <w:rPr>
          <w:color w:val="0D0D0D" w:themeColor="text1" w:themeTint="F2"/>
        </w:rPr>
        <w:t>Hešování</w:t>
      </w:r>
      <w:proofErr w:type="spellEnd"/>
    </w:p>
    <w:p w14:paraId="6F3574E2" w14:textId="3514D148" w:rsidR="002748CC" w:rsidRPr="00E01BAE" w:rsidRDefault="002748CC" w:rsidP="002748CC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proofErr w:type="spellStart"/>
      <w:r w:rsidRPr="00E01BAE">
        <w:rPr>
          <w:color w:val="0D0D0D" w:themeColor="text1" w:themeTint="F2"/>
        </w:rPr>
        <w:t>Hešovací</w:t>
      </w:r>
      <w:proofErr w:type="spellEnd"/>
      <w:r w:rsidRPr="00E01BAE">
        <w:rPr>
          <w:color w:val="0D0D0D" w:themeColor="text1" w:themeTint="F2"/>
        </w:rPr>
        <w:t xml:space="preserve"> funkce přidělí vstupu nějakou hodnotu z univerza (přihrádku)</w:t>
      </w:r>
    </w:p>
    <w:p w14:paraId="7AAD818F" w14:textId="400333D0" w:rsidR="002748CC" w:rsidRPr="00E01BAE" w:rsidRDefault="002748CC" w:rsidP="002748CC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Pro řešení kolizí bude v každé přihrádce seznam prvků, které tam patří</w:t>
      </w:r>
    </w:p>
    <w:p w14:paraId="55E778C5" w14:textId="25073270" w:rsidR="00437616" w:rsidRPr="00E01BAE" w:rsidRDefault="00437616" w:rsidP="002748CC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Volíme </w:t>
      </w:r>
      <w:proofErr w:type="spellStart"/>
      <w:r w:rsidRPr="00E01BAE">
        <w:rPr>
          <w:color w:val="0D0D0D" w:themeColor="text1" w:themeTint="F2"/>
        </w:rPr>
        <w:t>hešovací</w:t>
      </w:r>
      <w:proofErr w:type="spellEnd"/>
      <w:r w:rsidRPr="00E01BAE">
        <w:rPr>
          <w:color w:val="0D0D0D" w:themeColor="text1" w:themeTint="F2"/>
        </w:rPr>
        <w:t xml:space="preserve"> funkci náhodně z nějaké množiny (systému) funkcí </w:t>
      </w:r>
    </w:p>
    <w:p w14:paraId="2026AF3B" w14:textId="33526579" w:rsidR="004512CA" w:rsidRPr="00E01BAE" w:rsidRDefault="004512CA" w:rsidP="002748CC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noProof/>
          <w:color w:val="0D0D0D" w:themeColor="text1" w:themeTint="F2"/>
        </w:rPr>
        <w:drawing>
          <wp:inline distT="0" distB="0" distL="0" distR="0" wp14:anchorId="726C61CE" wp14:editId="42F104D0">
            <wp:extent cx="3658111" cy="250542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987D" w14:textId="593BF92A" w:rsidR="004512CA" w:rsidRPr="00E01BAE" w:rsidRDefault="004512CA" w:rsidP="002748CC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Definice: Systém funkce z U(univerza) do [m] je c-univerzální pro c </w:t>
      </w:r>
      <w:r w:rsidRPr="00E01BAE">
        <w:rPr>
          <w:rFonts w:cstheme="minorHAnsi"/>
          <w:color w:val="0D0D0D" w:themeColor="text1" w:themeTint="F2"/>
        </w:rPr>
        <w:t>∞</w:t>
      </w:r>
      <w:r w:rsidRPr="00E01BAE">
        <w:rPr>
          <w:color w:val="0D0D0D" w:themeColor="text1" w:themeTint="F2"/>
        </w:rPr>
        <w:t xml:space="preserve"> </w:t>
      </w:r>
      <w:r w:rsidRPr="00E01BAE">
        <w:rPr>
          <w:rFonts w:ascii="Cambria Math" w:hAnsi="Cambria Math" w:cs="Cambria Math"/>
          <w:color w:val="0D0D0D" w:themeColor="text1" w:themeTint="F2"/>
        </w:rPr>
        <w:t>⇔</w:t>
      </w:r>
      <w:r w:rsidRPr="00E01BAE">
        <w:rPr>
          <w:color w:val="0D0D0D" w:themeColor="text1" w:themeTint="F2"/>
        </w:rPr>
        <w:t xml:space="preserve"> pro všechna </w:t>
      </w:r>
      <w:proofErr w:type="spellStart"/>
      <w:proofErr w:type="gramStart"/>
      <w:r w:rsidRPr="00E01BAE">
        <w:rPr>
          <w:color w:val="0D0D0D" w:themeColor="text1" w:themeTint="F2"/>
        </w:rPr>
        <w:t>x,y</w:t>
      </w:r>
      <w:proofErr w:type="spellEnd"/>
      <w:proofErr w:type="gramEnd"/>
      <w:r w:rsidRPr="00E01BAE">
        <w:rPr>
          <w:color w:val="0D0D0D" w:themeColor="text1" w:themeTint="F2"/>
        </w:rPr>
        <w:t xml:space="preserve"> </w:t>
      </w:r>
      <w:r w:rsidRPr="00E01BAE">
        <w:rPr>
          <w:rFonts w:ascii="Cambria Math" w:hAnsi="Cambria Math" w:cs="Cambria Math"/>
          <w:color w:val="0D0D0D" w:themeColor="text1" w:themeTint="F2"/>
        </w:rPr>
        <w:t>∈</w:t>
      </w:r>
      <w:r w:rsidRPr="00E01BAE">
        <w:rPr>
          <w:color w:val="0D0D0D" w:themeColor="text1" w:themeTint="F2"/>
        </w:rPr>
        <w:t xml:space="preserve"> U, x !=y Pravděpodobnost[h(x), h(y)] &lt;= c/m</w:t>
      </w:r>
    </w:p>
    <w:p w14:paraId="6CD2A63C" w14:textId="4B2F910F" w:rsidR="004512CA" w:rsidRPr="00E01BAE" w:rsidRDefault="004512CA" w:rsidP="002748CC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Existuje </w:t>
      </w:r>
      <w:proofErr w:type="gramStart"/>
      <w:r w:rsidRPr="00E01BAE">
        <w:rPr>
          <w:color w:val="0D0D0D" w:themeColor="text1" w:themeTint="F2"/>
        </w:rPr>
        <w:t>1-univerzální</w:t>
      </w:r>
      <w:proofErr w:type="gramEnd"/>
      <w:r w:rsidRPr="00E01BAE">
        <w:rPr>
          <w:color w:val="0D0D0D" w:themeColor="text1" w:themeTint="F2"/>
        </w:rPr>
        <w:t xml:space="preserve"> </w:t>
      </w:r>
      <w:proofErr w:type="spellStart"/>
      <w:r w:rsidRPr="00E01BAE">
        <w:rPr>
          <w:color w:val="0D0D0D" w:themeColor="text1" w:themeTint="F2"/>
        </w:rPr>
        <w:t>sysém</w:t>
      </w:r>
      <w:proofErr w:type="spellEnd"/>
    </w:p>
    <w:p w14:paraId="7ADCD07A" w14:textId="505A1046" w:rsidR="004512CA" w:rsidRPr="00E01BAE" w:rsidRDefault="004512CA" w:rsidP="002748CC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Lemma: Nechť H je c-univerzální systém </w:t>
      </w:r>
      <w:proofErr w:type="spellStart"/>
      <w:r w:rsidRPr="00E01BAE">
        <w:rPr>
          <w:color w:val="0D0D0D" w:themeColor="text1" w:themeTint="F2"/>
        </w:rPr>
        <w:t>fcí</w:t>
      </w:r>
      <w:proofErr w:type="spellEnd"/>
      <w:r w:rsidRPr="00E01BAE">
        <w:rPr>
          <w:color w:val="0D0D0D" w:themeColor="text1" w:themeTint="F2"/>
        </w:rPr>
        <w:t xml:space="preserve"> z U do [m], x1_xn </w:t>
      </w:r>
      <w:r w:rsidRPr="00E01BAE">
        <w:rPr>
          <w:rFonts w:ascii="Cambria Math" w:hAnsi="Cambria Math" w:cs="Cambria Math"/>
          <w:color w:val="0D0D0D" w:themeColor="text1" w:themeTint="F2"/>
        </w:rPr>
        <w:t>∈</w:t>
      </w:r>
      <w:r w:rsidRPr="00E01BAE">
        <w:rPr>
          <w:color w:val="0D0D0D" w:themeColor="text1" w:themeTint="F2"/>
        </w:rPr>
        <w:t xml:space="preserve"> U </w:t>
      </w:r>
      <w:proofErr w:type="spellStart"/>
      <w:r w:rsidRPr="00E01BAE">
        <w:rPr>
          <w:color w:val="0D0D0D" w:themeColor="text1" w:themeTint="F2"/>
        </w:rPr>
        <w:t>navzájemn</w:t>
      </w:r>
      <w:proofErr w:type="spellEnd"/>
      <w:r w:rsidRPr="00E01BAE">
        <w:rPr>
          <w:color w:val="0D0D0D" w:themeColor="text1" w:themeTint="F2"/>
        </w:rPr>
        <w:t xml:space="preserve"> různé, y </w:t>
      </w:r>
      <w:r w:rsidRPr="00E01BAE">
        <w:rPr>
          <w:rFonts w:ascii="Cambria Math" w:hAnsi="Cambria Math" w:cs="Cambria Math"/>
          <w:color w:val="0D0D0D" w:themeColor="text1" w:themeTint="F2"/>
        </w:rPr>
        <w:t>∈</w:t>
      </w:r>
      <w:r w:rsidRPr="00E01BAE">
        <w:rPr>
          <w:color w:val="0D0D0D" w:themeColor="text1" w:themeTint="F2"/>
        </w:rPr>
        <w:t xml:space="preserve"> U. Pak platí, že Existuje h </w:t>
      </w:r>
      <w:r w:rsidRPr="00E01BAE">
        <w:rPr>
          <w:rFonts w:ascii="Cambria Math" w:hAnsi="Cambria Math" w:cs="Cambria Math"/>
          <w:color w:val="0D0D0D" w:themeColor="text1" w:themeTint="F2"/>
        </w:rPr>
        <w:t>∈</w:t>
      </w:r>
      <w:r w:rsidRPr="00E01BAE">
        <w:rPr>
          <w:color w:val="0D0D0D" w:themeColor="text1" w:themeTint="F2"/>
        </w:rPr>
        <w:t xml:space="preserve"> H, </w:t>
      </w:r>
    </w:p>
    <w:p w14:paraId="2A2F1CEE" w14:textId="2BF44E2C" w:rsidR="004512CA" w:rsidRPr="00E01BAE" w:rsidRDefault="004512CA" w:rsidP="002748CC">
      <w:pPr>
        <w:pStyle w:val="Odstavecseseznamem"/>
        <w:numPr>
          <w:ilvl w:val="0"/>
          <w:numId w:val="2"/>
        </w:numPr>
        <w:rPr>
          <w:b/>
          <w:bCs/>
          <w:color w:val="0D0D0D" w:themeColor="text1" w:themeTint="F2"/>
        </w:rPr>
      </w:pPr>
      <w:r w:rsidRPr="00E01BAE">
        <w:rPr>
          <w:b/>
          <w:bCs/>
          <w:color w:val="0D0D0D" w:themeColor="text1" w:themeTint="F2"/>
        </w:rPr>
        <w:t xml:space="preserve">TODO – doplnit </w:t>
      </w:r>
    </w:p>
    <w:p w14:paraId="5667AC79" w14:textId="2E3A0D7F" w:rsidR="0084380E" w:rsidRPr="00E01BAE" w:rsidRDefault="0084380E" w:rsidP="002748CC">
      <w:pPr>
        <w:pStyle w:val="Odstavecseseznamem"/>
        <w:numPr>
          <w:ilvl w:val="0"/>
          <w:numId w:val="2"/>
        </w:numPr>
        <w:rPr>
          <w:b/>
          <w:bCs/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Důsledek: Existují časové složitosti operací </w:t>
      </w:r>
      <w:proofErr w:type="spellStart"/>
      <w:r w:rsidRPr="00E01BAE">
        <w:rPr>
          <w:color w:val="0D0D0D" w:themeColor="text1" w:themeTint="F2"/>
        </w:rPr>
        <w:t>Find</w:t>
      </w:r>
      <w:proofErr w:type="spellEnd"/>
      <w:r w:rsidRPr="00E01BAE">
        <w:rPr>
          <w:color w:val="0D0D0D" w:themeColor="text1" w:themeTint="F2"/>
        </w:rPr>
        <w:t xml:space="preserve">, Insert, </w:t>
      </w:r>
      <w:proofErr w:type="spellStart"/>
      <w:r w:rsidRPr="00E01BAE">
        <w:rPr>
          <w:color w:val="0D0D0D" w:themeColor="text1" w:themeTint="F2"/>
        </w:rPr>
        <w:t>Delete</w:t>
      </w:r>
      <w:proofErr w:type="spellEnd"/>
      <w:r w:rsidRPr="00E01BAE">
        <w:rPr>
          <w:color w:val="0D0D0D" w:themeColor="text1" w:themeTint="F2"/>
        </w:rPr>
        <w:t xml:space="preserve"> v O(n/m)</w:t>
      </w:r>
    </w:p>
    <w:p w14:paraId="31060093" w14:textId="182AEE37" w:rsidR="002B5FB5" w:rsidRPr="00E01BAE" w:rsidRDefault="002B5FB5" w:rsidP="002B5FB5">
      <w:pPr>
        <w:pStyle w:val="Nadpis4"/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Typy </w:t>
      </w:r>
      <w:proofErr w:type="spellStart"/>
      <w:r w:rsidRPr="00E01BAE">
        <w:rPr>
          <w:color w:val="0D0D0D" w:themeColor="text1" w:themeTint="F2"/>
        </w:rPr>
        <w:t>hešovacích</w:t>
      </w:r>
      <w:proofErr w:type="spellEnd"/>
      <w:r w:rsidRPr="00E01BAE">
        <w:rPr>
          <w:color w:val="0D0D0D" w:themeColor="text1" w:themeTint="F2"/>
        </w:rPr>
        <w:t xml:space="preserve"> funkcí</w:t>
      </w:r>
    </w:p>
    <w:p w14:paraId="273F188A" w14:textId="38EDA551" w:rsidR="00A86EAE" w:rsidRPr="00E01BAE" w:rsidRDefault="00A86EAE" w:rsidP="002B5FB5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Lineární kongruence</w:t>
      </w:r>
    </w:p>
    <w:p w14:paraId="52775886" w14:textId="7599C59D" w:rsidR="002B5FB5" w:rsidRPr="00E01BAE" w:rsidRDefault="002B5FB5" w:rsidP="00A86EAE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x → (</w:t>
      </w:r>
      <w:proofErr w:type="spellStart"/>
      <w:r w:rsidRPr="00E01BAE">
        <w:rPr>
          <w:color w:val="0D0D0D" w:themeColor="text1" w:themeTint="F2"/>
        </w:rPr>
        <w:t>ax</w:t>
      </w:r>
      <w:proofErr w:type="spellEnd"/>
      <w:r w:rsidRPr="00E01BAE">
        <w:rPr>
          <w:color w:val="0D0D0D" w:themeColor="text1" w:themeTint="F2"/>
        </w:rPr>
        <w:t xml:space="preserve">) </w:t>
      </w:r>
      <w:proofErr w:type="spellStart"/>
      <w:r w:rsidRPr="00E01BAE">
        <w:rPr>
          <w:color w:val="0D0D0D" w:themeColor="text1" w:themeTint="F2"/>
        </w:rPr>
        <w:t>mod</w:t>
      </w:r>
      <w:proofErr w:type="spellEnd"/>
      <w:r w:rsidRPr="00E01BAE">
        <w:rPr>
          <w:color w:val="0D0D0D" w:themeColor="text1" w:themeTint="F2"/>
        </w:rPr>
        <w:t xml:space="preserve"> m, kde a je nesoudělné s m, m je prvočíslo</w:t>
      </w:r>
    </w:p>
    <w:p w14:paraId="7DDEC496" w14:textId="6FCEEFF1" w:rsidR="002B5FB5" w:rsidRPr="00E01BAE" w:rsidRDefault="002B5FB5" w:rsidP="002B5FB5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proofErr w:type="spellStart"/>
      <w:r w:rsidRPr="00E01BAE">
        <w:rPr>
          <w:color w:val="0D0D0D" w:themeColor="text1" w:themeTint="F2"/>
        </w:rPr>
        <w:t>Mutiply</w:t>
      </w:r>
      <w:proofErr w:type="spellEnd"/>
      <w:r w:rsidRPr="00E01BAE">
        <w:rPr>
          <w:color w:val="0D0D0D" w:themeColor="text1" w:themeTint="F2"/>
        </w:rPr>
        <w:t>-shift a*</w:t>
      </w:r>
      <w:proofErr w:type="gramStart"/>
      <w:r w:rsidRPr="00E01BAE">
        <w:rPr>
          <w:color w:val="0D0D0D" w:themeColor="text1" w:themeTint="F2"/>
        </w:rPr>
        <w:t xml:space="preserve">x </w:t>
      </w:r>
      <w:r w:rsidRPr="00E01BAE">
        <w:rPr>
          <w:color w:val="0D0D0D" w:themeColor="text1" w:themeTint="F2"/>
          <w:lang w:val="en-US"/>
        </w:rPr>
        <w:t>&gt;</w:t>
      </w:r>
      <w:proofErr w:type="gramEnd"/>
      <w:r w:rsidRPr="00E01BAE">
        <w:rPr>
          <w:color w:val="0D0D0D" w:themeColor="text1" w:themeTint="F2"/>
          <w:lang w:val="en-US"/>
        </w:rPr>
        <w:t xml:space="preserve">&gt; 2 … </w:t>
      </w:r>
      <w:proofErr w:type="spellStart"/>
      <w:r w:rsidRPr="00E01BAE">
        <w:rPr>
          <w:color w:val="0D0D0D" w:themeColor="text1" w:themeTint="F2"/>
          <w:lang w:val="en-US"/>
        </w:rPr>
        <w:t>tj</w:t>
      </w:r>
      <w:proofErr w:type="spellEnd"/>
      <w:r w:rsidRPr="00E01BAE">
        <w:rPr>
          <w:color w:val="0D0D0D" w:themeColor="text1" w:themeTint="F2"/>
          <w:lang w:val="en-US"/>
        </w:rPr>
        <w:t>. v</w:t>
      </w:r>
      <w:proofErr w:type="spellStart"/>
      <w:r w:rsidRPr="00E01BAE">
        <w:rPr>
          <w:color w:val="0D0D0D" w:themeColor="text1" w:themeTint="F2"/>
        </w:rPr>
        <w:t>ynásobím</w:t>
      </w:r>
      <w:proofErr w:type="spellEnd"/>
      <w:r w:rsidRPr="00E01BAE">
        <w:rPr>
          <w:color w:val="0D0D0D" w:themeColor="text1" w:themeTint="F2"/>
        </w:rPr>
        <w:t xml:space="preserve"> a vezmu horní dva bity</w:t>
      </w:r>
    </w:p>
    <w:p w14:paraId="70D7DF5E" w14:textId="271E72FF" w:rsidR="002B5FB5" w:rsidRPr="00E01BAE" w:rsidRDefault="002B5FB5" w:rsidP="002B5FB5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X → (</w:t>
      </w:r>
      <w:proofErr w:type="spellStart"/>
      <w:r w:rsidRPr="00E01BAE">
        <w:rPr>
          <w:color w:val="0D0D0D" w:themeColor="text1" w:themeTint="F2"/>
        </w:rPr>
        <w:t>ax</w:t>
      </w:r>
      <w:proofErr w:type="spellEnd"/>
      <w:r w:rsidRPr="00E01BAE">
        <w:rPr>
          <w:color w:val="0D0D0D" w:themeColor="text1" w:themeTint="F2"/>
        </w:rPr>
        <w:t xml:space="preserve"> </w:t>
      </w:r>
      <w:proofErr w:type="spellStart"/>
      <w:r w:rsidRPr="00E01BAE">
        <w:rPr>
          <w:color w:val="0D0D0D" w:themeColor="text1" w:themeTint="F2"/>
        </w:rPr>
        <w:t>mod</w:t>
      </w:r>
      <w:proofErr w:type="spellEnd"/>
      <w:r w:rsidRPr="00E01BAE">
        <w:rPr>
          <w:color w:val="0D0D0D" w:themeColor="text1" w:themeTint="F2"/>
        </w:rPr>
        <w:t xml:space="preserve"> 2</w:t>
      </w:r>
      <w:r w:rsidRPr="00E01BAE">
        <w:rPr>
          <w:color w:val="0D0D0D" w:themeColor="text1" w:themeTint="F2"/>
          <w:lang w:val="en-US"/>
        </w:rPr>
        <w:t>^w</w:t>
      </w:r>
      <w:proofErr w:type="gramStart"/>
      <w:r w:rsidRPr="00E01BAE">
        <w:rPr>
          <w:color w:val="0D0D0D" w:themeColor="text1" w:themeTint="F2"/>
        </w:rPr>
        <w:t>) &gt;</w:t>
      </w:r>
      <w:proofErr w:type="gramEnd"/>
      <w:r w:rsidRPr="00E01BAE">
        <w:rPr>
          <w:color w:val="0D0D0D" w:themeColor="text1" w:themeTint="F2"/>
        </w:rPr>
        <w:t>&gt; w-k</w:t>
      </w:r>
    </w:p>
    <w:p w14:paraId="562E559C" w14:textId="465EAAEB" w:rsidR="002B5FB5" w:rsidRPr="00E01BAE" w:rsidRDefault="00A86EAE" w:rsidP="002B5FB5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proofErr w:type="spellStart"/>
      <w:r w:rsidRPr="00E01BAE">
        <w:rPr>
          <w:color w:val="0D0D0D" w:themeColor="text1" w:themeTint="F2"/>
        </w:rPr>
        <w:t>Hašování</w:t>
      </w:r>
      <w:proofErr w:type="spellEnd"/>
      <w:r w:rsidRPr="00E01BAE">
        <w:rPr>
          <w:color w:val="0D0D0D" w:themeColor="text1" w:themeTint="F2"/>
        </w:rPr>
        <w:t xml:space="preserve"> řetězců</w:t>
      </w:r>
    </w:p>
    <w:p w14:paraId="38CFC81F" w14:textId="0FEBDE88" w:rsidR="00A86EAE" w:rsidRPr="00E01BAE" w:rsidRDefault="00A86EAE" w:rsidP="00A86EAE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Skalární součin s náhodným vektorem </w:t>
      </w:r>
      <w:proofErr w:type="spellStart"/>
      <w:r w:rsidRPr="00E01BAE">
        <w:rPr>
          <w:color w:val="0D0D0D" w:themeColor="text1" w:themeTint="F2"/>
        </w:rPr>
        <w:t>mod</w:t>
      </w:r>
      <w:proofErr w:type="spellEnd"/>
      <w:r w:rsidRPr="00E01BAE">
        <w:rPr>
          <w:color w:val="0D0D0D" w:themeColor="text1" w:themeTint="F2"/>
        </w:rPr>
        <w:t xml:space="preserve"> m</w:t>
      </w:r>
    </w:p>
    <w:p w14:paraId="66C4D388" w14:textId="063D3B26" w:rsidR="00A86EAE" w:rsidRPr="00E01BAE" w:rsidRDefault="00A86EAE" w:rsidP="00A86EAE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X → (suma </w:t>
      </w:r>
      <w:proofErr w:type="spellStart"/>
      <w:r w:rsidRPr="00E01BAE">
        <w:rPr>
          <w:color w:val="0D0D0D" w:themeColor="text1" w:themeTint="F2"/>
        </w:rPr>
        <w:t>a_i</w:t>
      </w:r>
      <w:proofErr w:type="spellEnd"/>
      <w:r w:rsidRPr="00E01BAE">
        <w:rPr>
          <w:color w:val="0D0D0D" w:themeColor="text1" w:themeTint="F2"/>
        </w:rPr>
        <w:t>*</w:t>
      </w:r>
      <w:proofErr w:type="spellStart"/>
      <w:r w:rsidRPr="00E01BAE">
        <w:rPr>
          <w:color w:val="0D0D0D" w:themeColor="text1" w:themeTint="F2"/>
        </w:rPr>
        <w:t>x_i</w:t>
      </w:r>
      <w:proofErr w:type="spellEnd"/>
      <w:r w:rsidRPr="00E01BAE">
        <w:rPr>
          <w:color w:val="0D0D0D" w:themeColor="text1" w:themeTint="F2"/>
        </w:rPr>
        <w:t xml:space="preserve">) </w:t>
      </w:r>
      <w:proofErr w:type="spellStart"/>
      <w:r w:rsidRPr="00E01BAE">
        <w:rPr>
          <w:color w:val="0D0D0D" w:themeColor="text1" w:themeTint="F2"/>
        </w:rPr>
        <w:t>mod</w:t>
      </w:r>
      <w:proofErr w:type="spellEnd"/>
      <w:r w:rsidRPr="00E01BAE">
        <w:rPr>
          <w:color w:val="0D0D0D" w:themeColor="text1" w:themeTint="F2"/>
        </w:rPr>
        <w:t xml:space="preserve"> m</w:t>
      </w:r>
    </w:p>
    <w:p w14:paraId="7612DCD2" w14:textId="3E23375F" w:rsidR="00A86EAE" w:rsidRPr="00E01BAE" w:rsidRDefault="00A86EAE" w:rsidP="00A86EAE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Polynomem</w:t>
      </w:r>
    </w:p>
    <w:p w14:paraId="4A6B2765" w14:textId="5F483CF7" w:rsidR="00A86EAE" w:rsidRPr="00E01BAE" w:rsidRDefault="00A86EAE" w:rsidP="00A86EAE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X → (suma </w:t>
      </w:r>
      <w:proofErr w:type="spellStart"/>
      <w:r w:rsidRPr="00E01BAE">
        <w:rPr>
          <w:color w:val="0D0D0D" w:themeColor="text1" w:themeTint="F2"/>
        </w:rPr>
        <w:t>a^i</w:t>
      </w:r>
      <w:proofErr w:type="spellEnd"/>
      <w:r w:rsidRPr="00E01BAE">
        <w:rPr>
          <w:color w:val="0D0D0D" w:themeColor="text1" w:themeTint="F2"/>
        </w:rPr>
        <w:t>*</w:t>
      </w:r>
      <w:proofErr w:type="spellStart"/>
      <w:r w:rsidRPr="00E01BAE">
        <w:rPr>
          <w:color w:val="0D0D0D" w:themeColor="text1" w:themeTint="F2"/>
        </w:rPr>
        <w:t>x_i</w:t>
      </w:r>
      <w:proofErr w:type="spellEnd"/>
      <w:r w:rsidRPr="00E01BAE">
        <w:rPr>
          <w:color w:val="0D0D0D" w:themeColor="text1" w:themeTint="F2"/>
        </w:rPr>
        <w:t xml:space="preserve">) </w:t>
      </w:r>
      <w:proofErr w:type="spellStart"/>
      <w:r w:rsidRPr="00E01BAE">
        <w:rPr>
          <w:color w:val="0D0D0D" w:themeColor="text1" w:themeTint="F2"/>
        </w:rPr>
        <w:t>mod</w:t>
      </w:r>
      <w:proofErr w:type="spellEnd"/>
      <w:r w:rsidRPr="00E01BAE">
        <w:rPr>
          <w:color w:val="0D0D0D" w:themeColor="text1" w:themeTint="F2"/>
        </w:rPr>
        <w:t xml:space="preserve"> m</w:t>
      </w:r>
    </w:p>
    <w:p w14:paraId="68100A61" w14:textId="00E3F8DA" w:rsidR="00A86EAE" w:rsidRPr="00E01BAE" w:rsidRDefault="00A86EAE" w:rsidP="00A86EAE">
      <w:pPr>
        <w:pStyle w:val="Nadpis4"/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Nafukovací </w:t>
      </w:r>
      <w:proofErr w:type="spellStart"/>
      <w:r w:rsidRPr="00E01BAE">
        <w:rPr>
          <w:color w:val="0D0D0D" w:themeColor="text1" w:themeTint="F2"/>
        </w:rPr>
        <w:t>hašovací</w:t>
      </w:r>
      <w:proofErr w:type="spellEnd"/>
      <w:r w:rsidRPr="00E01BAE">
        <w:rPr>
          <w:color w:val="0D0D0D" w:themeColor="text1" w:themeTint="F2"/>
        </w:rPr>
        <w:t xml:space="preserve"> tabulka</w:t>
      </w:r>
    </w:p>
    <w:p w14:paraId="44CE73AD" w14:textId="0DB3DA17" w:rsidR="00A86EAE" w:rsidRPr="00E01BAE" w:rsidRDefault="00A86EAE" w:rsidP="00A86EAE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Sledujeme n/m – poměr mezi počtem prvků a počtem přihrádek. Tj. průměrný počet prvků přihrádkách. Chceme jej udržovat pod nějakou konstantou</w:t>
      </w:r>
    </w:p>
    <w:p w14:paraId="0FD174A2" w14:textId="2A5F7F06" w:rsidR="00A86EAE" w:rsidRPr="00E01BAE" w:rsidRDefault="00A86EAE" w:rsidP="00A86EAE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Vzroste-li n/m příliš, </w:t>
      </w:r>
      <w:proofErr w:type="spellStart"/>
      <w:r w:rsidRPr="00E01BAE">
        <w:rPr>
          <w:color w:val="0D0D0D" w:themeColor="text1" w:themeTint="F2"/>
        </w:rPr>
        <w:t>přehešujeme</w:t>
      </w:r>
      <w:proofErr w:type="spellEnd"/>
      <w:r w:rsidRPr="00E01BAE">
        <w:rPr>
          <w:color w:val="0D0D0D" w:themeColor="text1" w:themeTint="F2"/>
        </w:rPr>
        <w:t xml:space="preserve"> do více přihrádek</w:t>
      </w:r>
      <w:r w:rsidR="000170FC" w:rsidRPr="00E01BAE">
        <w:rPr>
          <w:color w:val="0D0D0D" w:themeColor="text1" w:themeTint="F2"/>
        </w:rPr>
        <w:t xml:space="preserve"> (konstanta-krát)</w:t>
      </w:r>
    </w:p>
    <w:p w14:paraId="5B560CD6" w14:textId="04B60706" w:rsidR="000170FC" w:rsidRPr="00E01BAE" w:rsidRDefault="000170FC" w:rsidP="000170FC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Zvolíme m → </w:t>
      </w:r>
      <w:proofErr w:type="gramStart"/>
      <w:r w:rsidRPr="00E01BAE">
        <w:rPr>
          <w:color w:val="0D0D0D" w:themeColor="text1" w:themeTint="F2"/>
        </w:rPr>
        <w:t>2m</w:t>
      </w:r>
      <w:proofErr w:type="gramEnd"/>
    </w:p>
    <w:p w14:paraId="1DD8BBBE" w14:textId="77777777" w:rsidR="0084380E" w:rsidRPr="00E01BAE" w:rsidRDefault="0084380E" w:rsidP="0084380E">
      <w:pPr>
        <w:pStyle w:val="Nadpis4"/>
        <w:rPr>
          <w:color w:val="0D0D0D" w:themeColor="text1" w:themeTint="F2"/>
        </w:rPr>
      </w:pPr>
      <w:r w:rsidRPr="00E01BAE">
        <w:rPr>
          <w:color w:val="0D0D0D" w:themeColor="text1" w:themeTint="F2"/>
        </w:rPr>
        <w:lastRenderedPageBreak/>
        <w:t>Otevřená adresace</w:t>
      </w:r>
    </w:p>
    <w:p w14:paraId="56381179" w14:textId="710481E7" w:rsidR="00437616" w:rsidRPr="00E01BAE" w:rsidRDefault="0084380E" w:rsidP="0084380E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TODO</w:t>
      </w:r>
    </w:p>
    <w:p w14:paraId="54F862C5" w14:textId="303752CF" w:rsidR="0084380E" w:rsidRPr="00E01BAE" w:rsidRDefault="0084380E" w:rsidP="0084380E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Příklady</w:t>
      </w:r>
    </w:p>
    <w:p w14:paraId="557091A9" w14:textId="3A8B5F97" w:rsidR="0084380E" w:rsidRPr="00E01BAE" w:rsidRDefault="0084380E" w:rsidP="0084380E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proofErr w:type="spellStart"/>
      <w:r w:rsidRPr="00E01BAE">
        <w:rPr>
          <w:color w:val="0D0D0D" w:themeColor="text1" w:themeTint="F2"/>
        </w:rPr>
        <w:t>Hešování</w:t>
      </w:r>
      <w:proofErr w:type="spellEnd"/>
      <w:r w:rsidRPr="00E01BAE">
        <w:rPr>
          <w:color w:val="0D0D0D" w:themeColor="text1" w:themeTint="F2"/>
        </w:rPr>
        <w:t xml:space="preserve"> s lineární přidáváním</w:t>
      </w:r>
    </w:p>
    <w:p w14:paraId="0FDEF9E0" w14:textId="37F5A5B3" w:rsidR="00B122CD" w:rsidRPr="00E01BAE" w:rsidRDefault="00B122CD" w:rsidP="00B122CD">
      <w:pPr>
        <w:pStyle w:val="Nadpis1"/>
        <w:rPr>
          <w:color w:val="0D0D0D" w:themeColor="text1" w:themeTint="F2"/>
        </w:rPr>
      </w:pPr>
      <w:r w:rsidRPr="00E01BAE">
        <w:rPr>
          <w:color w:val="0D0D0D" w:themeColor="text1" w:themeTint="F2"/>
        </w:rPr>
        <w:t>Rozděl a panuj (</w:t>
      </w:r>
      <w:proofErr w:type="spellStart"/>
      <w:r w:rsidRPr="00E01BAE">
        <w:rPr>
          <w:color w:val="0D0D0D" w:themeColor="text1" w:themeTint="F2"/>
        </w:rPr>
        <w:t>Divide</w:t>
      </w:r>
      <w:proofErr w:type="spellEnd"/>
      <w:r w:rsidRPr="00E01BAE">
        <w:rPr>
          <w:color w:val="0D0D0D" w:themeColor="text1" w:themeTint="F2"/>
        </w:rPr>
        <w:t xml:space="preserve"> et </w:t>
      </w:r>
      <w:proofErr w:type="spellStart"/>
      <w:r w:rsidRPr="00E01BAE">
        <w:rPr>
          <w:color w:val="0D0D0D" w:themeColor="text1" w:themeTint="F2"/>
        </w:rPr>
        <w:t>impera</w:t>
      </w:r>
      <w:proofErr w:type="spellEnd"/>
      <w:r w:rsidRPr="00E01BAE">
        <w:rPr>
          <w:color w:val="0D0D0D" w:themeColor="text1" w:themeTint="F2"/>
        </w:rPr>
        <w:t>)</w:t>
      </w:r>
    </w:p>
    <w:p w14:paraId="65E2A728" w14:textId="0FD86216" w:rsidR="00B122CD" w:rsidRPr="00E01BAE" w:rsidRDefault="00B122CD" w:rsidP="00B122CD">
      <w:pPr>
        <w:pStyle w:val="Nadpis2"/>
        <w:rPr>
          <w:color w:val="0D0D0D" w:themeColor="text1" w:themeTint="F2"/>
        </w:rPr>
      </w:pPr>
      <w:r w:rsidRPr="00E01BAE">
        <w:rPr>
          <w:color w:val="0D0D0D" w:themeColor="text1" w:themeTint="F2"/>
        </w:rPr>
        <w:t>Příklady</w:t>
      </w:r>
    </w:p>
    <w:p w14:paraId="7B379B43" w14:textId="71E848CC" w:rsidR="00B122CD" w:rsidRPr="00E01BAE" w:rsidRDefault="00B122CD" w:rsidP="00B122CD">
      <w:pPr>
        <w:pStyle w:val="Nadpis3"/>
        <w:rPr>
          <w:color w:val="0D0D0D" w:themeColor="text1" w:themeTint="F2"/>
        </w:rPr>
      </w:pPr>
      <w:proofErr w:type="spellStart"/>
      <w:r w:rsidRPr="00E01BAE">
        <w:rPr>
          <w:color w:val="0D0D0D" w:themeColor="text1" w:themeTint="F2"/>
        </w:rPr>
        <w:t>MergeSort</w:t>
      </w:r>
      <w:proofErr w:type="spellEnd"/>
    </w:p>
    <w:p w14:paraId="773DA242" w14:textId="0392E0E6" w:rsidR="00B122CD" w:rsidRPr="00E01BAE" w:rsidRDefault="00B122CD" w:rsidP="00B122CD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Algoritmus třídění sléváním</w:t>
      </w:r>
    </w:p>
    <w:p w14:paraId="26EB69B2" w14:textId="0CBAFD17" w:rsidR="00B122CD" w:rsidRPr="00E01BAE" w:rsidRDefault="0031350B" w:rsidP="00B122CD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TODO …</w:t>
      </w:r>
    </w:p>
    <w:p w14:paraId="7C8C151F" w14:textId="248E1905" w:rsidR="0031350B" w:rsidRPr="00E01BAE" w:rsidRDefault="0031350B" w:rsidP="0031350B">
      <w:pPr>
        <w:pStyle w:val="Nadpis2"/>
        <w:rPr>
          <w:color w:val="0D0D0D" w:themeColor="text1" w:themeTint="F2"/>
        </w:rPr>
      </w:pPr>
      <w:r w:rsidRPr="00E01BAE">
        <w:rPr>
          <w:color w:val="0D0D0D" w:themeColor="text1" w:themeTint="F2"/>
        </w:rPr>
        <w:t>Násobení čísel</w:t>
      </w:r>
    </w:p>
    <w:p w14:paraId="7A62A849" w14:textId="4EEF7220" w:rsidR="0031350B" w:rsidRPr="00E01BAE" w:rsidRDefault="0031350B" w:rsidP="0031350B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Týká se velkých čísel (např. o n cifrách, desítková soustava)</w:t>
      </w:r>
    </w:p>
    <w:p w14:paraId="52FA1BE7" w14:textId="37C86ED4" w:rsidR="0031350B" w:rsidRPr="00E01BAE" w:rsidRDefault="0031350B" w:rsidP="0031350B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Algoritmy:</w:t>
      </w:r>
    </w:p>
    <w:p w14:paraId="1F509DC6" w14:textId="6CEE968A" w:rsidR="0031350B" w:rsidRPr="00E01BAE" w:rsidRDefault="0031350B" w:rsidP="0031350B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Školní algoritmus Θ(n^2)</w:t>
      </w:r>
    </w:p>
    <w:p w14:paraId="18122538" w14:textId="33E0A4A8" w:rsidR="0031350B" w:rsidRPr="00E01BAE" w:rsidRDefault="0031350B" w:rsidP="0031350B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Nápad: </w:t>
      </w:r>
      <w:r w:rsidRPr="00E01BAE">
        <w:rPr>
          <w:noProof/>
          <w:color w:val="0D0D0D" w:themeColor="text1" w:themeTint="F2"/>
        </w:rPr>
        <w:drawing>
          <wp:inline distT="0" distB="0" distL="0" distR="0" wp14:anchorId="01B7D5C0" wp14:editId="6995D386">
            <wp:extent cx="3609628" cy="1426617"/>
            <wp:effectExtent l="0" t="0" r="0" b="254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3437" cy="14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86DD" w14:textId="1F463793" w:rsidR="0031350B" w:rsidRPr="00E01BAE" w:rsidRDefault="0031350B" w:rsidP="0031350B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Složitost: T(n) = 4*T(n/2) + n, </w:t>
      </w:r>
      <w:proofErr w:type="gramStart"/>
      <w:r w:rsidRPr="00E01BAE">
        <w:rPr>
          <w:color w:val="0D0D0D" w:themeColor="text1" w:themeTint="F2"/>
        </w:rPr>
        <w:t>T(</w:t>
      </w:r>
      <w:proofErr w:type="gramEnd"/>
      <w:r w:rsidRPr="00E01BAE">
        <w:rPr>
          <w:color w:val="0D0D0D" w:themeColor="text1" w:themeTint="F2"/>
        </w:rPr>
        <w:t>1)=1</w:t>
      </w:r>
    </w:p>
    <w:p w14:paraId="63CEC576" w14:textId="5E6A364A" w:rsidR="0031350B" w:rsidRPr="00E01BAE" w:rsidRDefault="0031350B" w:rsidP="0031350B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→ strom rekurze má n^2 listů … tj. není lepší, než školní algoritmus</w:t>
      </w:r>
    </w:p>
    <w:p w14:paraId="2BB18E80" w14:textId="42B70782" w:rsidR="00CA2A99" w:rsidRPr="00E01BAE" w:rsidRDefault="00CA2A99" w:rsidP="0031350B">
      <w:pPr>
        <w:pStyle w:val="Odstavecseseznamem"/>
        <w:numPr>
          <w:ilvl w:val="2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>Pokud se mi povede místo 4 násobení udělat jen → složitost bude lepší než kvadratická</w:t>
      </w:r>
    </w:p>
    <w:p w14:paraId="021C4408" w14:textId="1C4DC941" w:rsidR="00CA2A99" w:rsidRPr="00E01BAE" w:rsidRDefault="004A4FF8" w:rsidP="004A4FF8">
      <w:pPr>
        <w:pStyle w:val="Odstavecseseznamem"/>
        <w:numPr>
          <w:ilvl w:val="1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Pro malá n se vyplatí použít školní </w:t>
      </w:r>
      <w:proofErr w:type="spellStart"/>
      <w:r w:rsidRPr="00E01BAE">
        <w:rPr>
          <w:color w:val="0D0D0D" w:themeColor="text1" w:themeTint="F2"/>
        </w:rPr>
        <w:t>algormitmus</w:t>
      </w:r>
      <w:proofErr w:type="spellEnd"/>
    </w:p>
    <w:p w14:paraId="6F2E885E" w14:textId="0FCCBE16" w:rsidR="00186E9C" w:rsidRPr="00E01BAE" w:rsidRDefault="00186E9C" w:rsidP="00186E9C">
      <w:pPr>
        <w:pStyle w:val="Nadpis2"/>
        <w:rPr>
          <w:color w:val="0D0D0D" w:themeColor="text1" w:themeTint="F2"/>
        </w:rPr>
      </w:pPr>
      <w:proofErr w:type="spellStart"/>
      <w:r w:rsidRPr="00E01BAE">
        <w:rPr>
          <w:color w:val="0D0D0D" w:themeColor="text1" w:themeTint="F2"/>
        </w:rPr>
        <w:t>Rekurence</w:t>
      </w:r>
      <w:proofErr w:type="spellEnd"/>
      <w:r w:rsidRPr="00E01BAE">
        <w:rPr>
          <w:color w:val="0D0D0D" w:themeColor="text1" w:themeTint="F2"/>
        </w:rPr>
        <w:t xml:space="preserve"> obecně</w:t>
      </w:r>
    </w:p>
    <w:p w14:paraId="3CA4FFA0" w14:textId="3EEBED75" w:rsidR="00186E9C" w:rsidRPr="00E01BAE" w:rsidRDefault="00186E9C" w:rsidP="00186E9C">
      <w:pPr>
        <w:pStyle w:val="Odstavecseseznamem"/>
        <w:numPr>
          <w:ilvl w:val="0"/>
          <w:numId w:val="2"/>
        </w:numPr>
        <w:rPr>
          <w:color w:val="0D0D0D" w:themeColor="text1" w:themeTint="F2"/>
        </w:rPr>
      </w:pPr>
      <w:r w:rsidRPr="00E01BAE">
        <w:rPr>
          <w:color w:val="0D0D0D" w:themeColor="text1" w:themeTint="F2"/>
        </w:rPr>
        <w:t xml:space="preserve">T(n) </w:t>
      </w:r>
      <w:r w:rsidRPr="00E01BAE">
        <w:rPr>
          <w:color w:val="0D0D0D" w:themeColor="text1" w:themeTint="F2"/>
          <w:lang w:val="en-US"/>
        </w:rPr>
        <w:t>= a</w:t>
      </w:r>
      <w:r w:rsidRPr="00E01BAE">
        <w:rPr>
          <w:color w:val="0D0D0D" w:themeColor="text1" w:themeTint="F2"/>
        </w:rPr>
        <w:t>*T(n/b) + Θ(</w:t>
      </w:r>
      <w:proofErr w:type="spellStart"/>
      <w:r w:rsidRPr="00E01BAE">
        <w:rPr>
          <w:color w:val="0D0D0D" w:themeColor="text1" w:themeTint="F2"/>
        </w:rPr>
        <w:t>n^c</w:t>
      </w:r>
      <w:proofErr w:type="spellEnd"/>
      <w:r w:rsidRPr="00E01BAE">
        <w:rPr>
          <w:color w:val="0D0D0D" w:themeColor="text1" w:themeTint="F2"/>
        </w:rPr>
        <w:t xml:space="preserve">), </w:t>
      </w:r>
      <w:proofErr w:type="gramStart"/>
      <w:r w:rsidRPr="00E01BAE">
        <w:rPr>
          <w:color w:val="0D0D0D" w:themeColor="text1" w:themeTint="F2"/>
        </w:rPr>
        <w:t>T(</w:t>
      </w:r>
      <w:proofErr w:type="gramEnd"/>
      <w:r w:rsidRPr="00E01BAE">
        <w:rPr>
          <w:color w:val="0D0D0D" w:themeColor="text1" w:themeTint="F2"/>
        </w:rPr>
        <w:t>1) = 1</w:t>
      </w:r>
    </w:p>
    <w:p w14:paraId="340FD7C9" w14:textId="5ED5F6B6" w:rsidR="00A12ABD" w:rsidRPr="00E01BAE" w:rsidRDefault="00A12ABD" w:rsidP="00353842">
      <w:pPr>
        <w:rPr>
          <w:color w:val="0D0D0D" w:themeColor="text1" w:themeTint="F2"/>
        </w:rPr>
      </w:pPr>
      <w:r w:rsidRPr="00E01BAE">
        <w:rPr>
          <w:color w:val="0D0D0D" w:themeColor="text1" w:themeTint="F2"/>
        </w:rPr>
        <w:tab/>
      </w:r>
    </w:p>
    <w:sectPr w:rsidR="00A12ABD" w:rsidRPr="00E01BAE" w:rsidSect="00C674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4C9A"/>
    <w:multiLevelType w:val="hybridMultilevel"/>
    <w:tmpl w:val="DDAC89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D25A7"/>
    <w:multiLevelType w:val="hybridMultilevel"/>
    <w:tmpl w:val="3FD682A6"/>
    <w:lvl w:ilvl="0" w:tplc="2BC0C9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541D97"/>
    <w:multiLevelType w:val="hybridMultilevel"/>
    <w:tmpl w:val="AFEEDB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21A7A"/>
    <w:multiLevelType w:val="hybridMultilevel"/>
    <w:tmpl w:val="DF0C93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00D3A"/>
    <w:multiLevelType w:val="hybridMultilevel"/>
    <w:tmpl w:val="3AFE8026"/>
    <w:lvl w:ilvl="0" w:tplc="18AC03E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5000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4351" w:hanging="180"/>
      </w:pPr>
    </w:lvl>
    <w:lvl w:ilvl="3" w:tplc="0405000F" w:tentative="1">
      <w:start w:val="1"/>
      <w:numFmt w:val="decimal"/>
      <w:lvlText w:val="%4."/>
      <w:lvlJc w:val="left"/>
      <w:pPr>
        <w:ind w:left="5071" w:hanging="360"/>
      </w:pPr>
    </w:lvl>
    <w:lvl w:ilvl="4" w:tplc="04050019" w:tentative="1">
      <w:start w:val="1"/>
      <w:numFmt w:val="lowerLetter"/>
      <w:lvlText w:val="%5."/>
      <w:lvlJc w:val="left"/>
      <w:pPr>
        <w:ind w:left="5791" w:hanging="360"/>
      </w:pPr>
    </w:lvl>
    <w:lvl w:ilvl="5" w:tplc="0405001B" w:tentative="1">
      <w:start w:val="1"/>
      <w:numFmt w:val="lowerRoman"/>
      <w:lvlText w:val="%6."/>
      <w:lvlJc w:val="right"/>
      <w:pPr>
        <w:ind w:left="6511" w:hanging="180"/>
      </w:pPr>
    </w:lvl>
    <w:lvl w:ilvl="6" w:tplc="0405000F" w:tentative="1">
      <w:start w:val="1"/>
      <w:numFmt w:val="decimal"/>
      <w:lvlText w:val="%7."/>
      <w:lvlJc w:val="left"/>
      <w:pPr>
        <w:ind w:left="7231" w:hanging="360"/>
      </w:pPr>
    </w:lvl>
    <w:lvl w:ilvl="7" w:tplc="04050019" w:tentative="1">
      <w:start w:val="1"/>
      <w:numFmt w:val="lowerLetter"/>
      <w:lvlText w:val="%8."/>
      <w:lvlJc w:val="left"/>
      <w:pPr>
        <w:ind w:left="7951" w:hanging="360"/>
      </w:pPr>
    </w:lvl>
    <w:lvl w:ilvl="8" w:tplc="0405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5" w15:restartNumberingAfterBreak="0">
    <w:nsid w:val="367B4B56"/>
    <w:multiLevelType w:val="hybridMultilevel"/>
    <w:tmpl w:val="B04021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918B0"/>
    <w:multiLevelType w:val="hybridMultilevel"/>
    <w:tmpl w:val="B5DA15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87384"/>
    <w:multiLevelType w:val="hybridMultilevel"/>
    <w:tmpl w:val="CA2207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211F91"/>
    <w:multiLevelType w:val="hybridMultilevel"/>
    <w:tmpl w:val="815AE6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24704"/>
    <w:multiLevelType w:val="hybridMultilevel"/>
    <w:tmpl w:val="57C6B7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E326D"/>
    <w:multiLevelType w:val="hybridMultilevel"/>
    <w:tmpl w:val="1F160A3E"/>
    <w:lvl w:ilvl="0" w:tplc="75F22F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8D7C7B"/>
    <w:multiLevelType w:val="hybridMultilevel"/>
    <w:tmpl w:val="862A7C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376B03"/>
    <w:multiLevelType w:val="hybridMultilevel"/>
    <w:tmpl w:val="524CAC40"/>
    <w:lvl w:ilvl="0" w:tplc="F12CC6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444483"/>
    <w:multiLevelType w:val="hybridMultilevel"/>
    <w:tmpl w:val="27D229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4"/>
  </w:num>
  <w:num w:numId="5">
    <w:abstractNumId w:val="11"/>
  </w:num>
  <w:num w:numId="6">
    <w:abstractNumId w:val="2"/>
  </w:num>
  <w:num w:numId="7">
    <w:abstractNumId w:val="9"/>
  </w:num>
  <w:num w:numId="8">
    <w:abstractNumId w:val="5"/>
  </w:num>
  <w:num w:numId="9">
    <w:abstractNumId w:val="3"/>
  </w:num>
  <w:num w:numId="10">
    <w:abstractNumId w:val="8"/>
  </w:num>
  <w:num w:numId="11">
    <w:abstractNumId w:val="6"/>
  </w:num>
  <w:num w:numId="12">
    <w:abstractNumId w:val="13"/>
  </w:num>
  <w:num w:numId="13">
    <w:abstractNumId w:val="7"/>
  </w:num>
  <w:num w:numId="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id Zeman">
    <w15:presenceInfo w15:providerId="Windows Live" w15:userId="026b76f8247210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F6"/>
    <w:rsid w:val="000116E5"/>
    <w:rsid w:val="000170FC"/>
    <w:rsid w:val="00044F92"/>
    <w:rsid w:val="0004633C"/>
    <w:rsid w:val="00061F52"/>
    <w:rsid w:val="00062D51"/>
    <w:rsid w:val="000644C9"/>
    <w:rsid w:val="0009794B"/>
    <w:rsid w:val="000A1746"/>
    <w:rsid w:val="000D620F"/>
    <w:rsid w:val="00147426"/>
    <w:rsid w:val="00151D8A"/>
    <w:rsid w:val="00186E9C"/>
    <w:rsid w:val="0019407D"/>
    <w:rsid w:val="001A2073"/>
    <w:rsid w:val="001E1365"/>
    <w:rsid w:val="00215769"/>
    <w:rsid w:val="00225A42"/>
    <w:rsid w:val="002341F8"/>
    <w:rsid w:val="0027365A"/>
    <w:rsid w:val="002748CC"/>
    <w:rsid w:val="002768F6"/>
    <w:rsid w:val="00283A45"/>
    <w:rsid w:val="002B202E"/>
    <w:rsid w:val="002B5FB5"/>
    <w:rsid w:val="0031350B"/>
    <w:rsid w:val="003142DE"/>
    <w:rsid w:val="0031533D"/>
    <w:rsid w:val="00353842"/>
    <w:rsid w:val="00361420"/>
    <w:rsid w:val="00375CED"/>
    <w:rsid w:val="003A10AC"/>
    <w:rsid w:val="003A5EE4"/>
    <w:rsid w:val="003A752A"/>
    <w:rsid w:val="003D1F10"/>
    <w:rsid w:val="00415ED2"/>
    <w:rsid w:val="00437616"/>
    <w:rsid w:val="00450EC0"/>
    <w:rsid w:val="004512CA"/>
    <w:rsid w:val="00463884"/>
    <w:rsid w:val="00480CF0"/>
    <w:rsid w:val="00484B5C"/>
    <w:rsid w:val="00485BF2"/>
    <w:rsid w:val="004A4FF8"/>
    <w:rsid w:val="004A6797"/>
    <w:rsid w:val="005041FC"/>
    <w:rsid w:val="0053227C"/>
    <w:rsid w:val="00544918"/>
    <w:rsid w:val="005B5FFE"/>
    <w:rsid w:val="005C3341"/>
    <w:rsid w:val="005E6FEF"/>
    <w:rsid w:val="00623F4B"/>
    <w:rsid w:val="0064554D"/>
    <w:rsid w:val="00647566"/>
    <w:rsid w:val="00660823"/>
    <w:rsid w:val="006622CE"/>
    <w:rsid w:val="006630D6"/>
    <w:rsid w:val="00681199"/>
    <w:rsid w:val="006A3272"/>
    <w:rsid w:val="006B4F46"/>
    <w:rsid w:val="006C3C04"/>
    <w:rsid w:val="0072122C"/>
    <w:rsid w:val="00721E28"/>
    <w:rsid w:val="00730364"/>
    <w:rsid w:val="007337EA"/>
    <w:rsid w:val="00735EE5"/>
    <w:rsid w:val="00743DDC"/>
    <w:rsid w:val="0076448A"/>
    <w:rsid w:val="007A191B"/>
    <w:rsid w:val="007A652E"/>
    <w:rsid w:val="007C3187"/>
    <w:rsid w:val="007C620D"/>
    <w:rsid w:val="007D6AAF"/>
    <w:rsid w:val="007F35B8"/>
    <w:rsid w:val="00812A8D"/>
    <w:rsid w:val="00833EAC"/>
    <w:rsid w:val="0084380E"/>
    <w:rsid w:val="00843D4D"/>
    <w:rsid w:val="008510A4"/>
    <w:rsid w:val="00856546"/>
    <w:rsid w:val="008A2501"/>
    <w:rsid w:val="008A3F66"/>
    <w:rsid w:val="008D016F"/>
    <w:rsid w:val="008D0EE5"/>
    <w:rsid w:val="008E1B5B"/>
    <w:rsid w:val="008F565E"/>
    <w:rsid w:val="00915B48"/>
    <w:rsid w:val="009234D2"/>
    <w:rsid w:val="009B112B"/>
    <w:rsid w:val="009D209C"/>
    <w:rsid w:val="00A12ABD"/>
    <w:rsid w:val="00A13987"/>
    <w:rsid w:val="00A13A6B"/>
    <w:rsid w:val="00A55615"/>
    <w:rsid w:val="00A61C73"/>
    <w:rsid w:val="00A75F1E"/>
    <w:rsid w:val="00A82F71"/>
    <w:rsid w:val="00A8434B"/>
    <w:rsid w:val="00A86EAE"/>
    <w:rsid w:val="00AA0393"/>
    <w:rsid w:val="00AA1B94"/>
    <w:rsid w:val="00AA520D"/>
    <w:rsid w:val="00AB132D"/>
    <w:rsid w:val="00AE0E92"/>
    <w:rsid w:val="00AF245F"/>
    <w:rsid w:val="00B01A45"/>
    <w:rsid w:val="00B122CD"/>
    <w:rsid w:val="00B23111"/>
    <w:rsid w:val="00B24FD7"/>
    <w:rsid w:val="00B43372"/>
    <w:rsid w:val="00B54E02"/>
    <w:rsid w:val="00B6650D"/>
    <w:rsid w:val="00B7083A"/>
    <w:rsid w:val="00B83FE5"/>
    <w:rsid w:val="00B97261"/>
    <w:rsid w:val="00BC0900"/>
    <w:rsid w:val="00BC3A29"/>
    <w:rsid w:val="00C06D4A"/>
    <w:rsid w:val="00C35440"/>
    <w:rsid w:val="00C4025D"/>
    <w:rsid w:val="00C4064E"/>
    <w:rsid w:val="00C47000"/>
    <w:rsid w:val="00C674A0"/>
    <w:rsid w:val="00C91909"/>
    <w:rsid w:val="00C95DCF"/>
    <w:rsid w:val="00CA2A99"/>
    <w:rsid w:val="00CA3400"/>
    <w:rsid w:val="00CC4F6D"/>
    <w:rsid w:val="00CD50D7"/>
    <w:rsid w:val="00CD528F"/>
    <w:rsid w:val="00CD74B9"/>
    <w:rsid w:val="00CE7735"/>
    <w:rsid w:val="00D054BF"/>
    <w:rsid w:val="00D11F18"/>
    <w:rsid w:val="00D179C7"/>
    <w:rsid w:val="00D200FA"/>
    <w:rsid w:val="00D23B9C"/>
    <w:rsid w:val="00D33133"/>
    <w:rsid w:val="00DA5A6B"/>
    <w:rsid w:val="00E01BAE"/>
    <w:rsid w:val="00E1630A"/>
    <w:rsid w:val="00E20CFE"/>
    <w:rsid w:val="00E44001"/>
    <w:rsid w:val="00E7645F"/>
    <w:rsid w:val="00E9208E"/>
    <w:rsid w:val="00EB25E2"/>
    <w:rsid w:val="00EC6130"/>
    <w:rsid w:val="00F10D80"/>
    <w:rsid w:val="00F22D63"/>
    <w:rsid w:val="00F703E9"/>
    <w:rsid w:val="00F807CB"/>
    <w:rsid w:val="00FA0950"/>
    <w:rsid w:val="00FE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2016A"/>
  <w15:chartTrackingRefBased/>
  <w15:docId w15:val="{CF4DA026-E05C-46B0-A150-18786629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Nadpis2">
    <w:name w:val="heading 2"/>
    <w:basedOn w:val="Nadpis1"/>
    <w:next w:val="Normln"/>
    <w:link w:val="Nadpis2Char"/>
    <w:uiPriority w:val="9"/>
    <w:unhideWhenUsed/>
    <w:qFormat/>
    <w:rsid w:val="00D23B9C"/>
    <w:pPr>
      <w:spacing w:before="0"/>
      <w:outlineLvl w:val="1"/>
    </w:pPr>
    <w:rPr>
      <w:sz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D52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  <w:u w:val="single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485B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D528F"/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D23B9C"/>
    <w:rPr>
      <w:rFonts w:asciiTheme="majorHAnsi" w:eastAsiaTheme="majorEastAsia" w:hAnsiTheme="majorHAnsi" w:cstheme="majorBidi"/>
      <w:b/>
      <w:sz w:val="28"/>
      <w:szCs w:val="32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CD528F"/>
    <w:rPr>
      <w:rFonts w:asciiTheme="majorHAnsi" w:eastAsiaTheme="majorEastAsia" w:hAnsiTheme="majorHAnsi" w:cstheme="majorBidi"/>
      <w:b/>
      <w:sz w:val="24"/>
      <w:szCs w:val="24"/>
      <w:u w:val="single"/>
    </w:rPr>
  </w:style>
  <w:style w:type="paragraph" w:styleId="Odstavecseseznamem">
    <w:name w:val="List Paragraph"/>
    <w:basedOn w:val="Normln"/>
    <w:uiPriority w:val="34"/>
    <w:qFormat/>
    <w:rsid w:val="00463884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C06D4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06D4A"/>
    <w:rPr>
      <w:color w:val="605E5C"/>
      <w:shd w:val="clear" w:color="auto" w:fill="E1DFDD"/>
    </w:rPr>
  </w:style>
  <w:style w:type="character" w:customStyle="1" w:styleId="Nadpis4Char">
    <w:name w:val="Nadpis 4 Char"/>
    <w:basedOn w:val="Standardnpsmoodstavce"/>
    <w:link w:val="Nadpis4"/>
    <w:uiPriority w:val="9"/>
    <w:rsid w:val="00485BF2"/>
    <w:rPr>
      <w:rFonts w:asciiTheme="majorHAnsi" w:eastAsiaTheme="majorEastAsia" w:hAnsiTheme="majorHAnsi" w:cstheme="majorBidi"/>
      <w:iC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uuk.mff.cuni.cz/~husek/ram-sim/ram_simulator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9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9BA341-304B-49EF-ADF1-CBC56893AFE6}">
  <we:reference id="wa104099688" version="1.3.0.0" store="cs-CZ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646E6-336B-4536-BD94-FC4A37B56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16</Pages>
  <Words>3610</Words>
  <Characters>21302</Characters>
  <Application>Microsoft Office Word</Application>
  <DocSecurity>0</DocSecurity>
  <Lines>177</Lines>
  <Paragraphs>49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Zeman</dc:creator>
  <cp:keywords/>
  <dc:description/>
  <cp:lastModifiedBy>David Zeman</cp:lastModifiedBy>
  <cp:revision>93</cp:revision>
  <cp:lastPrinted>2021-05-28T11:29:00Z</cp:lastPrinted>
  <dcterms:created xsi:type="dcterms:W3CDTF">2021-03-04T09:42:00Z</dcterms:created>
  <dcterms:modified xsi:type="dcterms:W3CDTF">2021-06-22T09:45:00Z</dcterms:modified>
</cp:coreProperties>
</file>